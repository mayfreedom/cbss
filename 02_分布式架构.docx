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B5021" w:rsidRDefault="00CC4286" w:rsidP="00130B5F">
      <w:pPr>
        <w:jc w:val="center"/>
        <w:rPr>
          <w:sz w:val="24"/>
        </w:rPr>
      </w:pPr>
    </w:p>
    <w:p w:rsidR="00C26D14" w:rsidRPr="00FA3BB4" w:rsidRDefault="00C26D14" w:rsidP="00130B5F">
      <w:pPr>
        <w:rPr>
          <w:sz w:val="28"/>
        </w:rPr>
      </w:pPr>
    </w:p>
    <w:p w:rsidR="00D71D34" w:rsidRPr="00705771" w:rsidRDefault="00705771" w:rsidP="00705771">
      <w:pPr>
        <w:pStyle w:val="1"/>
      </w:pPr>
      <w:r>
        <w:rPr>
          <w:rFonts w:hint="eastAsia"/>
        </w:rPr>
        <w:t>一、</w:t>
      </w:r>
      <w:r w:rsidR="00C33E4C">
        <w:rPr>
          <w:rFonts w:hint="eastAsia"/>
        </w:rPr>
        <w:t>分布式架构</w:t>
      </w:r>
    </w:p>
    <w:p w:rsidR="00201488" w:rsidRDefault="00C33E4C" w:rsidP="00C33E4C">
      <w:pPr>
        <w:pStyle w:val="2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 xml:space="preserve">1  </w:t>
      </w:r>
      <w:r>
        <w:rPr>
          <w:rFonts w:hint="eastAsia"/>
        </w:rPr>
        <w:t>分布式架构的演进</w:t>
      </w:r>
    </w:p>
    <w:p w:rsidR="00D7294E" w:rsidRDefault="00C33E4C" w:rsidP="00C33E4C">
      <w:pPr>
        <w:pStyle w:val="3"/>
      </w:pPr>
      <w:r>
        <w:rPr>
          <w:rFonts w:hint="eastAsia"/>
        </w:rPr>
        <w:t>1.1</w:t>
      </w:r>
      <w:r>
        <w:t xml:space="preserve"> </w:t>
      </w:r>
      <w:r w:rsidR="00F65745">
        <w:t xml:space="preserve"> </w:t>
      </w:r>
      <w:r>
        <w:rPr>
          <w:rFonts w:hint="eastAsia"/>
        </w:rPr>
        <w:t>单一应用架构</w:t>
      </w:r>
    </w:p>
    <w:p w:rsidR="00C33E4C" w:rsidRDefault="00C33E4C" w:rsidP="00C33E4C">
      <w:pPr>
        <w:ind w:firstLine="420"/>
      </w:pPr>
      <w:r>
        <w:rPr>
          <w:noProof/>
        </w:rPr>
        <w:drawing>
          <wp:inline distT="0" distB="0" distL="0" distR="0" wp14:anchorId="1C358BC3" wp14:editId="326F4660">
            <wp:extent cx="4337913" cy="2096362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885" cy="21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4C" w:rsidRDefault="00C33E4C" w:rsidP="00C33E4C">
      <w:pPr>
        <w:ind w:firstLine="420"/>
      </w:pPr>
      <w:r>
        <w:rPr>
          <w:rFonts w:hint="eastAsia"/>
        </w:rPr>
        <w:t>适用于小型网站，小型管理系统，将所有功能都部署到一个功能里，简单易用。</w:t>
      </w:r>
    </w:p>
    <w:p w:rsidR="00C33E4C" w:rsidRDefault="00C33E4C" w:rsidP="00C33E4C">
      <w:pPr>
        <w:ind w:firstLine="420"/>
      </w:pPr>
      <w:r>
        <w:rPr>
          <w:rFonts w:hint="eastAsia"/>
        </w:rPr>
        <w:t>缺点：</w:t>
      </w:r>
      <w:r w:rsidR="002A08E1">
        <w:rPr>
          <w:rFonts w:hint="eastAsia"/>
        </w:rPr>
        <w:t xml:space="preserve"> </w:t>
      </w:r>
      <w:r w:rsidR="002A08E1">
        <w:t>1</w:t>
      </w:r>
      <w:r w:rsidR="002A08E1">
        <w:rPr>
          <w:rFonts w:hint="eastAsia"/>
        </w:rPr>
        <w:t>、性能扩展比较难</w:t>
      </w:r>
      <w:r w:rsidR="002A08E1">
        <w:rPr>
          <w:rFonts w:hint="eastAsia"/>
        </w:rPr>
        <w:t xml:space="preserve"> </w:t>
      </w:r>
    </w:p>
    <w:p w:rsidR="002A08E1" w:rsidRDefault="002A08E1" w:rsidP="00C33E4C">
      <w:pPr>
        <w:ind w:firstLine="420"/>
      </w:pPr>
      <w:r>
        <w:t xml:space="preserve">       2</w:t>
      </w:r>
      <w:r>
        <w:rPr>
          <w:rFonts w:hint="eastAsia"/>
        </w:rPr>
        <w:t>、协同开发问题</w:t>
      </w:r>
    </w:p>
    <w:p w:rsidR="003F5F6D" w:rsidRPr="00C33E4C" w:rsidRDefault="003F5F6D" w:rsidP="00C33E4C">
      <w:pPr>
        <w:ind w:firstLine="420"/>
      </w:pPr>
      <w:r>
        <w:rPr>
          <w:rFonts w:hint="eastAsia"/>
        </w:rPr>
        <w:t xml:space="preserve">       3</w:t>
      </w:r>
      <w:r>
        <w:rPr>
          <w:rFonts w:hint="eastAsia"/>
        </w:rPr>
        <w:t>、不利于升级维护</w:t>
      </w:r>
    </w:p>
    <w:p w:rsidR="00C33E4C" w:rsidRDefault="00C33E4C" w:rsidP="00C33E4C">
      <w:pPr>
        <w:ind w:firstLine="420"/>
      </w:pPr>
    </w:p>
    <w:p w:rsidR="00421B20" w:rsidRDefault="00421B20" w:rsidP="00C33E4C">
      <w:pPr>
        <w:ind w:firstLine="420"/>
      </w:pPr>
    </w:p>
    <w:p w:rsidR="00421B20" w:rsidRDefault="00F65745" w:rsidP="00F65745">
      <w:pPr>
        <w:pStyle w:val="3"/>
      </w:pPr>
      <w:r>
        <w:rPr>
          <w:rFonts w:hint="eastAsia"/>
        </w:rPr>
        <w:lastRenderedPageBreak/>
        <w:t>1.2</w:t>
      </w:r>
      <w:r>
        <w:t xml:space="preserve">  </w:t>
      </w:r>
      <w:r w:rsidR="00421B20">
        <w:rPr>
          <w:rFonts w:hint="eastAsia"/>
        </w:rPr>
        <w:t>垂直应用架构</w:t>
      </w:r>
    </w:p>
    <w:p w:rsidR="00421B20" w:rsidRDefault="00421B20" w:rsidP="00C33E4C">
      <w:pPr>
        <w:ind w:firstLine="420"/>
      </w:pPr>
      <w:r>
        <w:rPr>
          <w:rFonts w:hint="eastAsia"/>
        </w:rPr>
        <w:t>通过切分业务来</w:t>
      </w:r>
      <w:r w:rsidR="00FE4465">
        <w:rPr>
          <w:rFonts w:hint="eastAsia"/>
        </w:rPr>
        <w:t>实现各个模块独立</w:t>
      </w:r>
      <w:r>
        <w:rPr>
          <w:rFonts w:hint="eastAsia"/>
        </w:rPr>
        <w:t>部署，</w:t>
      </w:r>
      <w:r w:rsidR="00FE4465">
        <w:rPr>
          <w:rFonts w:hint="eastAsia"/>
        </w:rPr>
        <w:t>降低了维护和部署的难度，团队各司其职更易管理，性能扩展也更方便，更有针对性。</w:t>
      </w:r>
    </w:p>
    <w:p w:rsidR="0074357E" w:rsidRDefault="0074357E" w:rsidP="00C33E4C">
      <w:pPr>
        <w:ind w:firstLine="420"/>
      </w:pPr>
      <w:r>
        <w:rPr>
          <w:rFonts w:hint="eastAsia"/>
        </w:rPr>
        <w:t>缺点：</w:t>
      </w:r>
      <w:r w:rsidR="002A08E1">
        <w:rPr>
          <w:rFonts w:hint="eastAsia"/>
        </w:rPr>
        <w:t xml:space="preserve"> </w:t>
      </w:r>
      <w:r w:rsidR="003F5F6D">
        <w:rPr>
          <w:rFonts w:hint="eastAsia"/>
        </w:rPr>
        <w:t>公用模块无法重复利用</w:t>
      </w:r>
      <w:r w:rsidR="009921EC">
        <w:rPr>
          <w:rFonts w:hint="eastAsia"/>
        </w:rPr>
        <w:t>，开发性的浪费</w:t>
      </w:r>
    </w:p>
    <w:p w:rsidR="00C33E4C" w:rsidRDefault="00C33E4C" w:rsidP="00C33E4C">
      <w:r>
        <w:rPr>
          <w:noProof/>
        </w:rPr>
        <w:drawing>
          <wp:inline distT="0" distB="0" distL="0" distR="0" wp14:anchorId="14EDAAC3" wp14:editId="2998D934">
            <wp:extent cx="4535424" cy="251343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437" cy="25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4C" w:rsidRDefault="00C33E4C" w:rsidP="00C33E4C">
      <w:pPr>
        <w:ind w:firstLine="420"/>
      </w:pPr>
    </w:p>
    <w:p w:rsidR="00C33E4C" w:rsidRDefault="00F65745" w:rsidP="00F65745">
      <w:pPr>
        <w:pStyle w:val="3"/>
      </w:pPr>
      <w:r>
        <w:rPr>
          <w:rFonts w:hint="eastAsia"/>
        </w:rPr>
        <w:t>1.3</w:t>
      </w:r>
      <w:r>
        <w:t xml:space="preserve">  </w:t>
      </w:r>
      <w:r w:rsidR="0074357E">
        <w:rPr>
          <w:rFonts w:hint="eastAsia"/>
        </w:rPr>
        <w:t>分布式应用架构</w:t>
      </w:r>
    </w:p>
    <w:p w:rsidR="0074357E" w:rsidRDefault="0074357E" w:rsidP="00C33E4C">
      <w:pPr>
        <w:ind w:firstLine="420"/>
      </w:pPr>
      <w:r>
        <w:rPr>
          <w:rFonts w:hint="eastAsia"/>
        </w:rPr>
        <w:t>将各个应用通过分层独立出来</w:t>
      </w:r>
      <w:r w:rsidR="003C4102">
        <w:rPr>
          <w:rFonts w:hint="eastAsia"/>
        </w:rPr>
        <w:t>，可以利用</w:t>
      </w:r>
      <w:r w:rsidR="003C4102">
        <w:rPr>
          <w:rFonts w:hint="eastAsia"/>
        </w:rPr>
        <w:t>rpc</w:t>
      </w:r>
      <w:r w:rsidR="003C4102">
        <w:rPr>
          <w:rFonts w:hint="eastAsia"/>
        </w:rPr>
        <w:t>实现</w:t>
      </w:r>
      <w:r w:rsidR="003C4102">
        <w:rPr>
          <w:rFonts w:hint="eastAsia"/>
        </w:rPr>
        <w:t>web</w:t>
      </w:r>
      <w:r w:rsidR="003C4102">
        <w:rPr>
          <w:rFonts w:hint="eastAsia"/>
        </w:rPr>
        <w:t>与</w:t>
      </w:r>
      <w:r w:rsidR="003C4102">
        <w:rPr>
          <w:rFonts w:hint="eastAsia"/>
        </w:rPr>
        <w:t>service</w:t>
      </w:r>
      <w:r w:rsidR="003C4102">
        <w:rPr>
          <w:rFonts w:hint="eastAsia"/>
        </w:rPr>
        <w:t>、</w:t>
      </w:r>
      <w:r w:rsidR="003C4102">
        <w:rPr>
          <w:rFonts w:hint="eastAsia"/>
        </w:rPr>
        <w:t>service</w:t>
      </w:r>
      <w:r w:rsidR="003C4102">
        <w:rPr>
          <w:rFonts w:hint="eastAsia"/>
        </w:rPr>
        <w:t>与</w:t>
      </w:r>
      <w:r w:rsidR="003C4102">
        <w:rPr>
          <w:rFonts w:hint="eastAsia"/>
        </w:rPr>
        <w:t>service</w:t>
      </w:r>
      <w:r w:rsidR="003C4102">
        <w:rPr>
          <w:rFonts w:hint="eastAsia"/>
        </w:rPr>
        <w:t>的互相调用，提高了代码的复用性。</w:t>
      </w:r>
    </w:p>
    <w:p w:rsidR="003C4102" w:rsidRPr="003C4102" w:rsidRDefault="003C4102" w:rsidP="00C33E4C">
      <w:pPr>
        <w:ind w:firstLine="420"/>
      </w:pP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 w:rsidR="002A08E1">
        <w:rPr>
          <w:rFonts w:hint="eastAsia"/>
        </w:rPr>
        <w:t xml:space="preserve"> </w:t>
      </w:r>
      <w:r w:rsidR="00C5674F">
        <w:rPr>
          <w:rFonts w:hint="eastAsia"/>
        </w:rPr>
        <w:t>每个调用的模块要存储一份完整的被调用模块的位置和状态，一旦位置和状态发生变化，就要更新所有涉及的配置。</w:t>
      </w:r>
    </w:p>
    <w:p w:rsidR="00C33E4C" w:rsidRDefault="00C33E4C" w:rsidP="00C33E4C">
      <w:pPr>
        <w:ind w:firstLine="420"/>
      </w:pPr>
      <w:r>
        <w:rPr>
          <w:noProof/>
        </w:rPr>
        <w:lastRenderedPageBreak/>
        <w:drawing>
          <wp:inline distT="0" distB="0" distL="0" distR="0" wp14:anchorId="36CCFEB9" wp14:editId="5E53FBD3">
            <wp:extent cx="4352925" cy="281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02" w:rsidRDefault="003C4102" w:rsidP="00C33E4C">
      <w:pPr>
        <w:ind w:firstLine="420"/>
      </w:pPr>
    </w:p>
    <w:p w:rsidR="003C4102" w:rsidRDefault="00F65745" w:rsidP="00F65745">
      <w:pPr>
        <w:pStyle w:val="3"/>
      </w:pPr>
      <w:r>
        <w:rPr>
          <w:rFonts w:hint="eastAsia"/>
        </w:rPr>
        <w:t xml:space="preserve">1.4  </w:t>
      </w:r>
      <w:r w:rsidR="003C4102">
        <w:rPr>
          <w:rFonts w:hint="eastAsia"/>
        </w:rPr>
        <w:t>面向服务的分布式架构</w:t>
      </w:r>
    </w:p>
    <w:p w:rsidR="003C4102" w:rsidRPr="003C4102" w:rsidRDefault="003C4102" w:rsidP="00DB7D8B">
      <w:pPr>
        <w:ind w:firstLineChars="200" w:firstLine="420"/>
      </w:pPr>
      <w:r>
        <w:rPr>
          <w:rFonts w:hint="eastAsia"/>
        </w:rPr>
        <w:t>随着架构不断增大，服务节点也越来越多，服务之间的调用和依赖关系也越来越复杂</w:t>
      </w:r>
      <w:r>
        <w:rPr>
          <w:rFonts w:ascii="microsoft yahei" w:hAnsi="microsoft yahei" w:hint="eastAsia"/>
          <w:color w:val="3F3F3F"/>
          <w:shd w:val="clear" w:color="auto" w:fill="FFFFFF"/>
        </w:rPr>
        <w:t>，需要有一个统一的中心来调度、路由、管理所有的服务，基于这个中心构建的这个</w:t>
      </w:r>
      <w:r w:rsidR="000E7137">
        <w:rPr>
          <w:rFonts w:ascii="microsoft yahei" w:hAnsi="microsoft yahei" w:hint="eastAsia"/>
          <w:color w:val="3F3F3F"/>
          <w:shd w:val="clear" w:color="auto" w:fill="FFFFFF"/>
        </w:rPr>
        <w:t>星型</w:t>
      </w:r>
      <w:r>
        <w:rPr>
          <w:rFonts w:ascii="microsoft yahei" w:hAnsi="microsoft yahei" w:hint="eastAsia"/>
          <w:color w:val="3F3F3F"/>
          <w:shd w:val="clear" w:color="auto" w:fill="FFFFFF"/>
        </w:rPr>
        <w:t>架构就是现在</w:t>
      </w:r>
      <w:r w:rsidR="00FC506A">
        <w:rPr>
          <w:rFonts w:ascii="microsoft yahei" w:hAnsi="microsoft yahei" w:hint="eastAsia"/>
          <w:color w:val="3F3F3F"/>
          <w:shd w:val="clear" w:color="auto" w:fill="FFFFFF"/>
        </w:rPr>
        <w:t>目前</w:t>
      </w:r>
      <w:r>
        <w:rPr>
          <w:rFonts w:ascii="microsoft yahei" w:hAnsi="microsoft yahei" w:hint="eastAsia"/>
          <w:color w:val="3F3F3F"/>
          <w:shd w:val="clear" w:color="auto" w:fill="FFFFFF"/>
        </w:rPr>
        <w:t>最主流的</w:t>
      </w:r>
      <w:r>
        <w:rPr>
          <w:rFonts w:ascii="microsoft yahei" w:hAnsi="microsoft yahei" w:hint="eastAsia"/>
          <w:color w:val="3F3F3F"/>
          <w:shd w:val="clear" w:color="auto" w:fill="FFFFFF"/>
        </w:rPr>
        <w:t>SOA</w:t>
      </w:r>
      <w:r>
        <w:rPr>
          <w:rFonts w:ascii="microsoft yahei" w:hAnsi="microsoft yahei" w:hint="eastAsia"/>
          <w:color w:val="3F3F3F"/>
          <w:shd w:val="clear" w:color="auto" w:fill="FFFFFF"/>
        </w:rPr>
        <w:t>分布式架构。</w:t>
      </w:r>
    </w:p>
    <w:p w:rsidR="00FC3B70" w:rsidRDefault="00C33E4C" w:rsidP="0012788C">
      <w:pPr>
        <w:rPr>
          <w:sz w:val="28"/>
        </w:rPr>
      </w:pPr>
      <w:r>
        <w:rPr>
          <w:noProof/>
        </w:rPr>
        <w:drawing>
          <wp:inline distT="0" distB="0" distL="0" distR="0" wp14:anchorId="75E48FF4" wp14:editId="55C9B052">
            <wp:extent cx="4343400" cy="31146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98" w:rsidRDefault="00EF2C91" w:rsidP="00EF2C91">
      <w:pPr>
        <w:pStyle w:val="2"/>
        <w:rPr>
          <w:noProof/>
        </w:rPr>
      </w:pPr>
      <w:r>
        <w:rPr>
          <w:rFonts w:hint="eastAsia"/>
          <w:noProof/>
        </w:rPr>
        <w:lastRenderedPageBreak/>
        <w:t xml:space="preserve">2 </w:t>
      </w:r>
      <w:r>
        <w:rPr>
          <w:rFonts w:hint="eastAsia"/>
          <w:noProof/>
        </w:rPr>
        <w:t>如何实现这种</w:t>
      </w:r>
      <w:r>
        <w:rPr>
          <w:rFonts w:hint="eastAsia"/>
          <w:noProof/>
        </w:rPr>
        <w:t>SOA</w:t>
      </w:r>
      <w:r>
        <w:rPr>
          <w:rFonts w:hint="eastAsia"/>
          <w:noProof/>
        </w:rPr>
        <w:t>架构</w:t>
      </w:r>
    </w:p>
    <w:p w:rsidR="00A24B68" w:rsidRDefault="00A24B68" w:rsidP="00A24B68">
      <w:r>
        <w:t xml:space="preserve">    </w:t>
      </w:r>
      <w:r>
        <w:rPr>
          <w:rFonts w:hint="eastAsia"/>
        </w:rPr>
        <w:t>原来所有的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接口、</w:t>
      </w:r>
      <w:r>
        <w:rPr>
          <w:rFonts w:hint="eastAsia"/>
        </w:rPr>
        <w:t>service</w:t>
      </w:r>
      <w:r>
        <w:rPr>
          <w:rFonts w:hint="eastAsia"/>
        </w:rPr>
        <w:t>实现都在一个工程，通过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就可以实现互相调用。</w:t>
      </w:r>
    </w:p>
    <w:p w:rsidR="00A24B68" w:rsidRDefault="00A24B68" w:rsidP="00A24B68">
      <w:r>
        <w:rPr>
          <w:noProof/>
        </w:rPr>
        <w:drawing>
          <wp:inline distT="0" distB="0" distL="0" distR="0" wp14:anchorId="403E71B1" wp14:editId="369C7A1A">
            <wp:extent cx="2830983" cy="278742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500" cy="28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68" w:rsidRPr="00A24B68" w:rsidRDefault="00A24B68" w:rsidP="00A24B68">
      <w:r>
        <w:rPr>
          <w:rFonts w:hint="eastAsia"/>
        </w:rPr>
        <w:t>那么假如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实现隶属于不同的应用如何实现调用呢？</w:t>
      </w:r>
    </w:p>
    <w:p w:rsidR="00EF2C91" w:rsidRDefault="00EF2C91" w:rsidP="00A24B68">
      <w:pPr>
        <w:rPr>
          <w:noProof/>
        </w:rPr>
      </w:pPr>
      <w:r>
        <w:rPr>
          <w:rFonts w:hint="eastAsia"/>
          <w:noProof/>
        </w:rPr>
        <w:t xml:space="preserve">   </w:t>
      </w:r>
      <w:r w:rsidR="00A24B68">
        <w:rPr>
          <w:noProof/>
        </w:rPr>
        <w:drawing>
          <wp:inline distT="0" distB="0" distL="0" distR="0" wp14:anchorId="2DACA713" wp14:editId="31D54BAE">
            <wp:extent cx="3072384" cy="216320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591" cy="21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8B" w:rsidRDefault="00DB7D8B" w:rsidP="00A24B68">
      <w:pPr>
        <w:rPr>
          <w:noProof/>
        </w:rPr>
      </w:pPr>
    </w:p>
    <w:p w:rsidR="00DB7D8B" w:rsidRDefault="007E49D3" w:rsidP="007E49D3">
      <w:pPr>
        <w:pStyle w:val="2"/>
      </w:pPr>
      <w:r>
        <w:rPr>
          <w:rStyle w:val="30"/>
          <w:b/>
          <w:bCs/>
          <w:sz w:val="32"/>
        </w:rPr>
        <w:lastRenderedPageBreak/>
        <w:t xml:space="preserve">3 </w:t>
      </w:r>
      <w:r w:rsidRPr="007E49D3">
        <w:rPr>
          <w:rStyle w:val="30"/>
          <w:b/>
          <w:bCs/>
          <w:sz w:val="32"/>
        </w:rPr>
        <w:t xml:space="preserve"> </w:t>
      </w:r>
      <w:r w:rsidR="00773620" w:rsidRPr="007E49D3">
        <w:rPr>
          <w:rStyle w:val="30"/>
          <w:rFonts w:hint="eastAsia"/>
          <w:b/>
          <w:bCs/>
          <w:sz w:val="32"/>
        </w:rPr>
        <w:t>实现订单的</w:t>
      </w:r>
      <w:r w:rsidR="00773620" w:rsidRPr="007E49D3">
        <w:rPr>
          <w:rStyle w:val="30"/>
          <w:rFonts w:hint="eastAsia"/>
          <w:b/>
          <w:bCs/>
          <w:sz w:val="32"/>
        </w:rPr>
        <w:t>Web</w:t>
      </w:r>
      <w:r w:rsidR="00773620" w:rsidRPr="007E49D3">
        <w:rPr>
          <w:rStyle w:val="30"/>
          <w:rFonts w:hint="eastAsia"/>
          <w:b/>
          <w:bCs/>
          <w:sz w:val="32"/>
        </w:rPr>
        <w:t>应用（</w:t>
      </w:r>
      <w:r w:rsidR="00773620" w:rsidRPr="007E49D3">
        <w:rPr>
          <w:rStyle w:val="30"/>
          <w:b/>
          <w:bCs/>
          <w:sz w:val="32"/>
        </w:rPr>
        <w:t>Controller</w:t>
      </w:r>
      <w:r w:rsidR="00773620" w:rsidRPr="007E49D3">
        <w:rPr>
          <w:rStyle w:val="30"/>
          <w:rFonts w:hint="eastAsia"/>
          <w:b/>
          <w:bCs/>
          <w:sz w:val="32"/>
        </w:rPr>
        <w:t>）调用用户的</w:t>
      </w:r>
      <w:r w:rsidR="00773620" w:rsidRPr="007E49D3">
        <w:rPr>
          <w:rStyle w:val="30"/>
          <w:rFonts w:hint="eastAsia"/>
          <w:b/>
          <w:bCs/>
          <w:sz w:val="32"/>
        </w:rPr>
        <w:t>Service</w:t>
      </w:r>
      <w:r w:rsidR="00773620" w:rsidRPr="007E49D3">
        <w:rPr>
          <w:rStyle w:val="30"/>
          <w:rFonts w:hint="eastAsia"/>
          <w:b/>
          <w:bCs/>
          <w:sz w:val="32"/>
        </w:rPr>
        <w:t>应用的用户地址信息功能</w:t>
      </w:r>
    </w:p>
    <w:p w:rsidR="007E49D3" w:rsidRDefault="007E49D3" w:rsidP="007E49D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用户地址信息查询</w:t>
      </w:r>
    </w:p>
    <w:p w:rsidR="007E49D3" w:rsidRPr="007E49D3" w:rsidRDefault="007E49D3" w:rsidP="007E49D3">
      <w:r>
        <w:t xml:space="preserve">    </w:t>
      </w:r>
      <w:r>
        <w:rPr>
          <w:rFonts w:hint="eastAsia"/>
        </w:rPr>
        <w:t>需要开发的类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6"/>
        <w:gridCol w:w="3468"/>
        <w:gridCol w:w="3378"/>
      </w:tblGrid>
      <w:tr w:rsidR="007E49D3" w:rsidTr="00252515">
        <w:tc>
          <w:tcPr>
            <w:tcW w:w="1676" w:type="dxa"/>
          </w:tcPr>
          <w:p w:rsidR="007E49D3" w:rsidRDefault="007E49D3" w:rsidP="00252515">
            <w:pPr>
              <w:spacing w:line="240" w:lineRule="auto"/>
            </w:pPr>
            <w:r>
              <w:rPr>
                <w:rFonts w:hint="eastAsia"/>
              </w:rPr>
              <w:t>包</w:t>
            </w:r>
          </w:p>
        </w:tc>
        <w:tc>
          <w:tcPr>
            <w:tcW w:w="3468" w:type="dxa"/>
          </w:tcPr>
          <w:p w:rsidR="007E49D3" w:rsidRDefault="007E49D3" w:rsidP="00252515">
            <w:pPr>
              <w:spacing w:line="240" w:lineRule="auto"/>
            </w:pPr>
            <w:r>
              <w:rPr>
                <w:rFonts w:hint="eastAsia"/>
              </w:rPr>
              <w:t>类</w:t>
            </w:r>
          </w:p>
        </w:tc>
        <w:tc>
          <w:tcPr>
            <w:tcW w:w="3378" w:type="dxa"/>
          </w:tcPr>
          <w:p w:rsidR="007E49D3" w:rsidRDefault="007E49D3" w:rsidP="0025251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EB588D" w:rsidTr="00252515">
        <w:tc>
          <w:tcPr>
            <w:tcW w:w="1676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346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UserManageService</w:t>
            </w:r>
          </w:p>
        </w:tc>
        <w:tc>
          <w:tcPr>
            <w:tcW w:w="337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增加方法</w:t>
            </w:r>
          </w:p>
        </w:tc>
      </w:tr>
      <w:tr w:rsidR="00EB588D" w:rsidTr="00252515">
        <w:tc>
          <w:tcPr>
            <w:tcW w:w="1676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service.impl</w:t>
            </w:r>
          </w:p>
        </w:tc>
        <w:tc>
          <w:tcPr>
            <w:tcW w:w="346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UserManageService</w:t>
            </w:r>
            <w:r>
              <w:t>Impl</w:t>
            </w:r>
          </w:p>
        </w:tc>
        <w:tc>
          <w:tcPr>
            <w:tcW w:w="337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实现类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增加方法</w:t>
            </w:r>
          </w:p>
        </w:tc>
      </w:tr>
      <w:tr w:rsidR="00EB588D" w:rsidTr="00252515">
        <w:tc>
          <w:tcPr>
            <w:tcW w:w="1676" w:type="dxa"/>
          </w:tcPr>
          <w:p w:rsidR="00EB588D" w:rsidRDefault="00EB588D" w:rsidP="00252515">
            <w:pPr>
              <w:spacing w:line="240" w:lineRule="auto"/>
            </w:pPr>
            <w:r>
              <w:t>bean</w:t>
            </w:r>
          </w:p>
        </w:tc>
        <w:tc>
          <w:tcPr>
            <w:tcW w:w="346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User</w:t>
            </w:r>
            <w:r>
              <w:t>Address</w:t>
            </w:r>
          </w:p>
        </w:tc>
        <w:tc>
          <w:tcPr>
            <w:tcW w:w="337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t xml:space="preserve">  </w:t>
            </w:r>
          </w:p>
        </w:tc>
      </w:tr>
      <w:tr w:rsidR="00EB588D" w:rsidTr="00252515">
        <w:tc>
          <w:tcPr>
            <w:tcW w:w="1676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mapper</w:t>
            </w:r>
          </w:p>
        </w:tc>
        <w:tc>
          <w:tcPr>
            <w:tcW w:w="346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User</w:t>
            </w:r>
            <w:r>
              <w:t>Address</w:t>
            </w:r>
            <w:r>
              <w:rPr>
                <w:rFonts w:hint="eastAsia"/>
              </w:rPr>
              <w:t>Mapper</w:t>
            </w:r>
          </w:p>
        </w:tc>
        <w:tc>
          <w:tcPr>
            <w:tcW w:w="3378" w:type="dxa"/>
          </w:tcPr>
          <w:p w:rsidR="00EB588D" w:rsidRDefault="00EB588D" w:rsidP="00252515">
            <w:pPr>
              <w:spacing w:line="240" w:lineRule="auto"/>
            </w:pP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接口</w:t>
            </w:r>
          </w:p>
        </w:tc>
      </w:tr>
      <w:tr w:rsidR="00EB588D" w:rsidTr="00252515">
        <w:tc>
          <w:tcPr>
            <w:tcW w:w="1676" w:type="dxa"/>
          </w:tcPr>
          <w:p w:rsidR="00EB588D" w:rsidRDefault="00EB588D" w:rsidP="00252515">
            <w:pPr>
              <w:spacing w:line="240" w:lineRule="auto"/>
            </w:pPr>
          </w:p>
        </w:tc>
        <w:tc>
          <w:tcPr>
            <w:tcW w:w="3468" w:type="dxa"/>
          </w:tcPr>
          <w:p w:rsidR="00EB588D" w:rsidRDefault="00EB588D" w:rsidP="00252515">
            <w:pPr>
              <w:spacing w:line="240" w:lineRule="auto"/>
            </w:pPr>
          </w:p>
        </w:tc>
        <w:tc>
          <w:tcPr>
            <w:tcW w:w="3378" w:type="dxa"/>
          </w:tcPr>
          <w:p w:rsidR="00EB588D" w:rsidRDefault="00EB588D" w:rsidP="00252515">
            <w:pPr>
              <w:spacing w:line="240" w:lineRule="auto"/>
            </w:pPr>
          </w:p>
        </w:tc>
      </w:tr>
    </w:tbl>
    <w:p w:rsidR="007E49D3" w:rsidRDefault="007E49D3" w:rsidP="00EB588D"/>
    <w:p w:rsidR="00EB588D" w:rsidRPr="007E49D3" w:rsidRDefault="00EB588D" w:rsidP="00EB588D">
      <w:r>
        <w:rPr>
          <w:rFonts w:hint="eastAsia"/>
        </w:rPr>
        <w:t>b</w:t>
      </w:r>
      <w:r>
        <w:t>ean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588D" w:rsidRPr="00EB588D" w:rsidTr="00EB588D">
        <w:tc>
          <w:tcPr>
            <w:tcW w:w="8522" w:type="dxa"/>
          </w:tcPr>
          <w:p w:rsidR="00EB588D" w:rsidRPr="00EB588D" w:rsidRDefault="00EB588D" w:rsidP="00EB588D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</w:pP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public class 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 xml:space="preserve">UserAddress </w:t>
            </w: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implements </w:t>
            </w:r>
            <w:r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>Serializable{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t>@Column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br/>
              <w:t xml:space="preserve">    @Id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private 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 xml:space="preserve">String </w:t>
            </w:r>
            <w:r w:rsidRPr="00EB58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20"/>
              </w:rPr>
              <w:t>id</w:t>
            </w:r>
            <w:r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>;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t>@Column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private 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 xml:space="preserve">String </w:t>
            </w:r>
            <w:r w:rsidRPr="00EB58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20"/>
              </w:rPr>
              <w:t>userAddress</w:t>
            </w:r>
            <w:r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>;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t>@Column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private 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 xml:space="preserve">String </w:t>
            </w:r>
            <w:r w:rsidRPr="00EB58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20"/>
              </w:rPr>
              <w:t>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>;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t>@Column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private 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 xml:space="preserve">String </w:t>
            </w:r>
            <w:r w:rsidRPr="00EB58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20"/>
              </w:rPr>
              <w:t>consignee</w:t>
            </w:r>
            <w:r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>;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t>@Column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private 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 xml:space="preserve">String </w:t>
            </w:r>
            <w:r w:rsidRPr="00EB58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20"/>
              </w:rPr>
              <w:t>phoneNum</w:t>
            </w:r>
            <w:r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>;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t>@Column</w:t>
            </w:r>
            <w:r w:rsidRPr="00EB588D">
              <w:rPr>
                <w:rFonts w:ascii="Consolas" w:eastAsia="宋体" w:hAnsi="Consolas" w:cs="宋体"/>
                <w:color w:val="808000"/>
                <w:kern w:val="0"/>
                <w:sz w:val="16"/>
                <w:szCs w:val="20"/>
              </w:rPr>
              <w:br/>
              <w:t xml:space="preserve">    </w:t>
            </w:r>
            <w:r w:rsidRPr="00EB58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20"/>
              </w:rPr>
              <w:t xml:space="preserve">private 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 xml:space="preserve">String </w:t>
            </w:r>
            <w:r w:rsidRPr="00EB58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20"/>
              </w:rPr>
              <w:t>isDefault</w:t>
            </w:r>
            <w:r w:rsidRPr="00EB588D">
              <w:rPr>
                <w:rFonts w:ascii="Consolas" w:eastAsia="宋体" w:hAnsi="Consolas" w:cs="宋体"/>
                <w:color w:val="000000"/>
                <w:kern w:val="0"/>
                <w:sz w:val="16"/>
                <w:szCs w:val="20"/>
              </w:rPr>
              <w:t>;</w:t>
            </w:r>
          </w:p>
          <w:p w:rsidR="00EB588D" w:rsidRPr="00EB588D" w:rsidRDefault="00EB588D" w:rsidP="00EB588D">
            <w:pPr>
              <w:pStyle w:val="af"/>
              <w:rPr>
                <w:noProof/>
                <w:sz w:val="16"/>
              </w:rPr>
            </w:pPr>
            <w:r>
              <w:rPr>
                <w:rFonts w:hint="eastAsia"/>
                <w:noProof/>
                <w:sz w:val="16"/>
              </w:rPr>
              <w:t>}</w:t>
            </w:r>
          </w:p>
        </w:tc>
      </w:tr>
    </w:tbl>
    <w:p w:rsidR="00DB7D8B" w:rsidRDefault="00DB7D8B" w:rsidP="00EB588D">
      <w:pPr>
        <w:spacing w:line="240" w:lineRule="auto"/>
        <w:rPr>
          <w:noProof/>
        </w:rPr>
      </w:pPr>
    </w:p>
    <w:p w:rsidR="00EB588D" w:rsidRDefault="00EB588D" w:rsidP="00EB588D">
      <w:pPr>
        <w:spacing w:line="240" w:lineRule="auto"/>
        <w:rPr>
          <w:noProof/>
        </w:rPr>
      </w:pPr>
      <w:r>
        <w:rPr>
          <w:noProof/>
        </w:rPr>
        <w:t>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0CC" w:rsidTr="005130CC">
        <w:tc>
          <w:tcPr>
            <w:tcW w:w="8522" w:type="dxa"/>
          </w:tcPr>
          <w:p w:rsidR="005130CC" w:rsidRPr="005130CC" w:rsidRDefault="005130CC" w:rsidP="005130CC">
            <w:pPr>
              <w:pStyle w:val="af"/>
            </w:pPr>
            <w:r w:rsidRPr="005130CC">
              <w:rPr>
                <w:b/>
                <w:bCs/>
                <w:color w:val="000080"/>
              </w:rPr>
              <w:t xml:space="preserve">public interface </w:t>
            </w:r>
            <w:r w:rsidRPr="005130CC">
              <w:t xml:space="preserve">UserAddressMapper </w:t>
            </w:r>
            <w:r w:rsidRPr="005130CC">
              <w:rPr>
                <w:b/>
                <w:bCs/>
                <w:color w:val="000080"/>
              </w:rPr>
              <w:t xml:space="preserve">extends </w:t>
            </w:r>
            <w:r w:rsidRPr="005130CC">
              <w:t>Mapper&lt;UserAddress&gt; {</w:t>
            </w:r>
            <w:r w:rsidRPr="005130CC">
              <w:br/>
              <w:t>}</w:t>
            </w:r>
          </w:p>
        </w:tc>
      </w:tr>
    </w:tbl>
    <w:p w:rsidR="005130CC" w:rsidRDefault="005130CC" w:rsidP="00A24B68">
      <w:pPr>
        <w:rPr>
          <w:sz w:val="28"/>
        </w:rPr>
      </w:pPr>
    </w:p>
    <w:p w:rsidR="005130CC" w:rsidRDefault="005130CC" w:rsidP="00A24B68">
      <w:pPr>
        <w:rPr>
          <w:sz w:val="28"/>
        </w:rPr>
      </w:pPr>
      <w:r>
        <w:rPr>
          <w:rFonts w:hint="eastAsia"/>
          <w:sz w:val="28"/>
        </w:rPr>
        <w:t>UserManageService</w:t>
      </w:r>
      <w:r>
        <w:rPr>
          <w:rFonts w:hint="eastAsia"/>
          <w:sz w:val="28"/>
        </w:rPr>
        <w:t>增加方法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0CC" w:rsidTr="005130CC">
        <w:tc>
          <w:tcPr>
            <w:tcW w:w="8522" w:type="dxa"/>
          </w:tcPr>
          <w:p w:rsidR="005130CC" w:rsidRPr="005130CC" w:rsidRDefault="005130CC" w:rsidP="005130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30C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5130C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List&lt;UserAddress&gt; getUserAddressList(String userId);</w:t>
            </w:r>
          </w:p>
        </w:tc>
      </w:tr>
    </w:tbl>
    <w:p w:rsidR="007E49D3" w:rsidRDefault="005130CC" w:rsidP="00A24B68">
      <w:pPr>
        <w:rPr>
          <w:sz w:val="28"/>
        </w:rPr>
      </w:pPr>
      <w:r>
        <w:rPr>
          <w:rFonts w:hint="eastAsia"/>
          <w:sz w:val="28"/>
        </w:rPr>
        <w:t>UserManageService</w:t>
      </w:r>
      <w:r>
        <w:rPr>
          <w:sz w:val="28"/>
        </w:rPr>
        <w:t>Impl</w:t>
      </w:r>
      <w:r>
        <w:rPr>
          <w:rFonts w:hint="eastAsia"/>
          <w:sz w:val="28"/>
        </w:rPr>
        <w:t>中增加方法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0CC" w:rsidTr="005130CC">
        <w:tc>
          <w:tcPr>
            <w:tcW w:w="8522" w:type="dxa"/>
          </w:tcPr>
          <w:p w:rsidR="005130CC" w:rsidRPr="005130CC" w:rsidRDefault="005130CC" w:rsidP="005130CC">
            <w:pPr>
              <w:pStyle w:val="af"/>
            </w:pPr>
            <w:r w:rsidRPr="005130CC">
              <w:rPr>
                <w:b/>
                <w:bCs/>
                <w:color w:val="000080"/>
              </w:rPr>
              <w:lastRenderedPageBreak/>
              <w:t xml:space="preserve">public </w:t>
            </w:r>
            <w:r w:rsidRPr="005130CC">
              <w:t>List&lt;UserAddress&gt; getUserAddressList(String userId) {</w:t>
            </w:r>
            <w:r w:rsidRPr="005130CC">
              <w:br/>
              <w:t xml:space="preserve">    List&lt;UserAddress&gt; addressList = </w:t>
            </w:r>
            <w:r w:rsidRPr="005130CC">
              <w:rPr>
                <w:b/>
                <w:bCs/>
                <w:color w:val="000080"/>
              </w:rPr>
              <w:t>null</w:t>
            </w:r>
            <w:r w:rsidRPr="005130CC">
              <w:t>;</w:t>
            </w:r>
            <w:r w:rsidRPr="005130CC">
              <w:br/>
              <w:t xml:space="preserve">    UserAddress userAddress = </w:t>
            </w:r>
            <w:r w:rsidRPr="005130CC">
              <w:rPr>
                <w:b/>
                <w:bCs/>
                <w:color w:val="000080"/>
              </w:rPr>
              <w:t xml:space="preserve">new </w:t>
            </w:r>
            <w:r w:rsidRPr="005130CC">
              <w:t>UserAddress();</w:t>
            </w:r>
            <w:r w:rsidRPr="005130CC">
              <w:br/>
              <w:t xml:space="preserve">    userAddress.setUserId(userId);</w:t>
            </w:r>
            <w:r w:rsidRPr="005130CC">
              <w:br/>
              <w:t xml:space="preserve">    addressList = </w:t>
            </w:r>
            <w:r w:rsidRPr="005130CC">
              <w:rPr>
                <w:b/>
                <w:bCs/>
                <w:color w:val="660E7A"/>
              </w:rPr>
              <w:t>userAddressMapper</w:t>
            </w:r>
            <w:r w:rsidRPr="005130CC">
              <w:t>.select(userAddress);</w:t>
            </w:r>
            <w:r w:rsidRPr="005130CC">
              <w:br/>
              <w:t xml:space="preserve">    </w:t>
            </w:r>
            <w:r w:rsidRPr="005130CC">
              <w:rPr>
                <w:b/>
                <w:bCs/>
                <w:color w:val="000080"/>
              </w:rPr>
              <w:t xml:space="preserve">return </w:t>
            </w:r>
            <w:r w:rsidRPr="005130CC">
              <w:t>addressList;</w:t>
            </w:r>
            <w:r w:rsidRPr="005130CC">
              <w:br/>
              <w:t>}</w:t>
            </w:r>
          </w:p>
        </w:tc>
      </w:tr>
    </w:tbl>
    <w:p w:rsidR="005130CC" w:rsidRDefault="005130CC" w:rsidP="00A24B68">
      <w:pPr>
        <w:rPr>
          <w:sz w:val="28"/>
        </w:rPr>
      </w:pPr>
      <w:r>
        <w:rPr>
          <w:rFonts w:hint="eastAsia"/>
          <w:sz w:val="28"/>
        </w:rPr>
        <w:t>利用测试类</w:t>
      </w:r>
      <w:r>
        <w:rPr>
          <w:rFonts w:hint="eastAsia"/>
          <w:sz w:val="28"/>
        </w:rPr>
        <w:t>GmallUserManageApplication</w:t>
      </w:r>
      <w:r>
        <w:rPr>
          <w:rFonts w:hint="eastAsia"/>
          <w:sz w:val="28"/>
        </w:rPr>
        <w:t>测试</w:t>
      </w:r>
      <w:ins w:id="0" w:author="Administrator" w:date="2018-03-07T19:04:00Z">
        <w:r w:rsidR="00032968">
          <w:rPr>
            <w:rFonts w:hint="eastAsia"/>
            <w:sz w:val="28"/>
          </w:rPr>
          <w:t>（选用）</w:t>
        </w:r>
      </w:ins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0CC" w:rsidTr="005130CC">
        <w:tc>
          <w:tcPr>
            <w:tcW w:w="8522" w:type="dxa"/>
          </w:tcPr>
          <w:p w:rsidR="005130CC" w:rsidRPr="005130CC" w:rsidRDefault="005130CC" w:rsidP="005130CC">
            <w:pPr>
              <w:pStyle w:val="af"/>
            </w:pPr>
            <w:r>
              <w:rPr>
                <w:color w:val="808000"/>
              </w:rPr>
              <w:t>@RunWith</w:t>
            </w:r>
            <w:r>
              <w:t>(SpringRunner.</w:t>
            </w:r>
            <w:r>
              <w:rPr>
                <w:b/>
                <w:bCs/>
                <w:color w:val="000080"/>
              </w:rPr>
              <w:t>class</w:t>
            </w:r>
            <w:r>
              <w:t>)</w:t>
            </w:r>
            <w:r>
              <w:br/>
            </w:r>
            <w:r>
              <w:rPr>
                <w:color w:val="808000"/>
              </w:rPr>
              <w:t>@SpringBootTest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GmallUserManageApplicationTests {</w:t>
            </w:r>
            <w:r>
              <w:br/>
            </w:r>
            <w:r>
              <w:br/>
              <w:t xml:space="preserve"> 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/>
              <w:t xml:space="preserve">   </w:t>
            </w:r>
            <w:r>
              <w:t xml:space="preserve">UserManageService </w:t>
            </w:r>
            <w:r>
              <w:rPr>
                <w:b/>
                <w:bCs/>
                <w:color w:val="660E7A"/>
              </w:rPr>
              <w:t>userManageService</w:t>
            </w:r>
            <w:r>
              <w:t>;</w:t>
            </w:r>
            <w:r>
              <w:br/>
            </w:r>
            <w:r>
              <w:br/>
              <w:t xml:space="preserve">   </w:t>
            </w:r>
            <w:r>
              <w:rPr>
                <w:color w:val="808000"/>
              </w:rPr>
              <w:t>@Test</w:t>
            </w:r>
            <w:r>
              <w:rPr>
                <w:color w:val="808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t>showAddressList() {</w:t>
            </w:r>
            <w:r>
              <w:br/>
              <w:t xml:space="preserve">      List&lt;UserAddress&gt; userAddressList = </w:t>
            </w:r>
            <w:r>
              <w:rPr>
                <w:b/>
                <w:bCs/>
                <w:color w:val="660E7A"/>
              </w:rPr>
              <w:t>userManageService</w:t>
            </w:r>
            <w:r>
              <w:t>.getUserAddressList(</w:t>
            </w:r>
            <w:r>
              <w:rPr>
                <w:b/>
                <w:bCs/>
                <w:color w:val="008000"/>
              </w:rPr>
              <w:t>"1"</w:t>
            </w:r>
            <w:r>
              <w:t>);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(UserAddress userAddress : userAddressList) {</w:t>
            </w:r>
            <w:r>
              <w:br/>
              <w:t xml:space="preserve">         System.</w:t>
            </w:r>
            <w:r>
              <w:rPr>
                <w:b/>
                <w:bCs/>
                <w:i/>
                <w:iCs/>
                <w:color w:val="660E7A"/>
              </w:rPr>
              <w:t>err</w:t>
            </w:r>
            <w:r>
              <w:t>.println(</w:t>
            </w:r>
            <w:r>
              <w:rPr>
                <w:b/>
                <w:bCs/>
                <w:color w:val="008000"/>
              </w:rPr>
              <w:t xml:space="preserve">"userAddress = " </w:t>
            </w:r>
            <w:r>
              <w:t>+ userAddress);</w:t>
            </w:r>
            <w:r>
              <w:br/>
              <w:t xml:space="preserve">      }</w:t>
            </w:r>
            <w:r>
              <w:br/>
            </w:r>
            <w:r>
              <w:br/>
              <w:t xml:space="preserve">   }</w:t>
            </w:r>
          </w:p>
        </w:tc>
      </w:tr>
    </w:tbl>
    <w:p w:rsidR="00AB247D" w:rsidRDefault="00AB247D" w:rsidP="00A24B68">
      <w:pPr>
        <w:rPr>
          <w:sz w:val="28"/>
        </w:rPr>
      </w:pPr>
    </w:p>
    <w:p w:rsidR="00D01AC9" w:rsidRPr="005130CC" w:rsidRDefault="00D01AC9" w:rsidP="00D01AC9">
      <w:pPr>
        <w:pStyle w:val="1"/>
      </w:pPr>
      <w:r>
        <w:rPr>
          <w:rFonts w:hint="eastAsia"/>
        </w:rPr>
        <w:t>二、分布式工程的模块搭建</w:t>
      </w:r>
    </w:p>
    <w:p w:rsidR="005130CC" w:rsidRDefault="00DA4477" w:rsidP="00771BFA">
      <w:pPr>
        <w:pStyle w:val="3"/>
      </w:pPr>
      <w:r>
        <w:rPr>
          <w:rFonts w:hint="eastAsia"/>
        </w:rPr>
        <w:t xml:space="preserve">1 </w:t>
      </w:r>
      <w:r w:rsidR="00AB247D">
        <w:rPr>
          <w:rFonts w:hint="eastAsia"/>
        </w:rPr>
        <w:t>搭建订单的</w:t>
      </w:r>
      <w:r w:rsidR="00AB247D">
        <w:rPr>
          <w:rFonts w:hint="eastAsia"/>
        </w:rPr>
        <w:t>Web</w:t>
      </w:r>
      <w:r w:rsidR="00252515">
        <w:rPr>
          <w:rFonts w:hint="eastAsia"/>
        </w:rPr>
        <w:t>模块</w:t>
      </w:r>
      <w:r w:rsidR="00AB247D">
        <w:rPr>
          <w:rFonts w:hint="eastAsia"/>
        </w:rPr>
        <w:t>工程</w:t>
      </w:r>
    </w:p>
    <w:p w:rsidR="00252515" w:rsidRPr="005130CC" w:rsidRDefault="00252515" w:rsidP="00A24B68">
      <w:pPr>
        <w:rPr>
          <w:sz w:val="28"/>
        </w:rPr>
      </w:pPr>
      <w:r>
        <w:rPr>
          <w:noProof/>
        </w:rPr>
        <w:drawing>
          <wp:inline distT="0" distB="0" distL="0" distR="0" wp14:anchorId="08DCE8D0" wp14:editId="18BA72C4">
            <wp:extent cx="5274310" cy="933450"/>
            <wp:effectExtent l="190500" t="190500" r="193040" b="1905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0CC" w:rsidRDefault="008F5F55" w:rsidP="00A24B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2DA1A2B" wp14:editId="472064A0">
            <wp:extent cx="2296973" cy="2444594"/>
            <wp:effectExtent l="190500" t="190500" r="198755" b="1847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002" cy="2456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F55" w:rsidRDefault="008F5F55" w:rsidP="00A24B68">
      <w:pPr>
        <w:rPr>
          <w:sz w:val="28"/>
        </w:rPr>
      </w:pPr>
      <w:r>
        <w:rPr>
          <w:rFonts w:hint="eastAsia"/>
          <w:sz w:val="28"/>
        </w:rPr>
        <w:t>只勾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模块就可以了</w:t>
      </w:r>
    </w:p>
    <w:p w:rsidR="007E49D3" w:rsidRPr="005130CC" w:rsidRDefault="008F5F55" w:rsidP="00A24B68">
      <w:pPr>
        <w:rPr>
          <w:sz w:val="28"/>
        </w:rPr>
      </w:pPr>
      <w:r>
        <w:rPr>
          <w:noProof/>
        </w:rPr>
        <w:drawing>
          <wp:inline distT="0" distB="0" distL="0" distR="0" wp14:anchorId="61197339" wp14:editId="7E74564B">
            <wp:extent cx="5274310" cy="974090"/>
            <wp:effectExtent l="190500" t="190500" r="193040" b="1879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49D3" w:rsidRDefault="007E49D3" w:rsidP="00A24B68">
      <w:pPr>
        <w:rPr>
          <w:sz w:val="28"/>
        </w:rPr>
      </w:pPr>
    </w:p>
    <w:p w:rsidR="00252515" w:rsidRPr="007E49D3" w:rsidRDefault="00252515" w:rsidP="00252515">
      <w:r>
        <w:rPr>
          <w:rFonts w:hint="eastAsia"/>
        </w:rPr>
        <w:t>需要开发的类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6"/>
        <w:gridCol w:w="3468"/>
        <w:gridCol w:w="3378"/>
      </w:tblGrid>
      <w:tr w:rsidR="00252515" w:rsidTr="00252515">
        <w:tc>
          <w:tcPr>
            <w:tcW w:w="1676" w:type="dxa"/>
          </w:tcPr>
          <w:p w:rsidR="00252515" w:rsidRDefault="00252515" w:rsidP="00252515">
            <w:pPr>
              <w:spacing w:line="240" w:lineRule="auto"/>
            </w:pPr>
            <w:r>
              <w:rPr>
                <w:rFonts w:hint="eastAsia"/>
              </w:rPr>
              <w:t>包</w:t>
            </w:r>
          </w:p>
        </w:tc>
        <w:tc>
          <w:tcPr>
            <w:tcW w:w="3468" w:type="dxa"/>
          </w:tcPr>
          <w:p w:rsidR="00252515" w:rsidRDefault="00252515" w:rsidP="00252515">
            <w:pPr>
              <w:spacing w:line="240" w:lineRule="auto"/>
            </w:pPr>
            <w:r>
              <w:rPr>
                <w:rFonts w:hint="eastAsia"/>
              </w:rPr>
              <w:t>类</w:t>
            </w:r>
          </w:p>
        </w:tc>
        <w:tc>
          <w:tcPr>
            <w:tcW w:w="3378" w:type="dxa"/>
          </w:tcPr>
          <w:p w:rsidR="00252515" w:rsidRDefault="00252515" w:rsidP="0025251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252515" w:rsidTr="00252515">
        <w:tc>
          <w:tcPr>
            <w:tcW w:w="1676" w:type="dxa"/>
          </w:tcPr>
          <w:p w:rsidR="00252515" w:rsidRDefault="00252515" w:rsidP="00252515">
            <w:pPr>
              <w:spacing w:line="240" w:lineRule="auto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3468" w:type="dxa"/>
          </w:tcPr>
          <w:p w:rsidR="00252515" w:rsidRDefault="00252515" w:rsidP="00252515">
            <w:pPr>
              <w:spacing w:line="240" w:lineRule="auto"/>
            </w:pPr>
            <w:r>
              <w:t>OrderController</w:t>
            </w:r>
          </w:p>
        </w:tc>
        <w:tc>
          <w:tcPr>
            <w:tcW w:w="3378" w:type="dxa"/>
          </w:tcPr>
          <w:p w:rsidR="00252515" w:rsidRDefault="00252515" w:rsidP="00252515">
            <w:pPr>
              <w:spacing w:line="240" w:lineRule="auto"/>
            </w:pPr>
            <w:r>
              <w:rPr>
                <w:rFonts w:hint="eastAsia"/>
              </w:rPr>
              <w:t>web controller</w:t>
            </w:r>
          </w:p>
        </w:tc>
      </w:tr>
      <w:tr w:rsidR="00252515" w:rsidTr="00252515">
        <w:tc>
          <w:tcPr>
            <w:tcW w:w="1676" w:type="dxa"/>
          </w:tcPr>
          <w:p w:rsidR="00252515" w:rsidRDefault="00252515" w:rsidP="00252515">
            <w:pPr>
              <w:spacing w:line="240" w:lineRule="auto"/>
            </w:pPr>
          </w:p>
        </w:tc>
        <w:tc>
          <w:tcPr>
            <w:tcW w:w="3468" w:type="dxa"/>
          </w:tcPr>
          <w:p w:rsidR="00252515" w:rsidRDefault="00252515" w:rsidP="00252515">
            <w:pPr>
              <w:spacing w:line="240" w:lineRule="auto"/>
            </w:pPr>
          </w:p>
        </w:tc>
        <w:tc>
          <w:tcPr>
            <w:tcW w:w="3378" w:type="dxa"/>
          </w:tcPr>
          <w:p w:rsidR="00252515" w:rsidRDefault="00252515" w:rsidP="00252515">
            <w:pPr>
              <w:spacing w:line="240" w:lineRule="auto"/>
            </w:pPr>
          </w:p>
        </w:tc>
      </w:tr>
    </w:tbl>
    <w:p w:rsidR="00252515" w:rsidRDefault="00252515" w:rsidP="00252515"/>
    <w:p w:rsidR="00252515" w:rsidRDefault="00384F1C" w:rsidP="00DA4477">
      <w:pPr>
        <w:ind w:firstLineChars="200" w:firstLine="420"/>
      </w:pPr>
      <w:r>
        <w:rPr>
          <w:rFonts w:hint="eastAsia"/>
        </w:rPr>
        <w:t>由于需要让订单的</w:t>
      </w:r>
      <w:r>
        <w:rPr>
          <w:rFonts w:hint="eastAsia"/>
        </w:rPr>
        <w:t>web</w:t>
      </w:r>
      <w:r>
        <w:rPr>
          <w:rFonts w:hint="eastAsia"/>
        </w:rPr>
        <w:t>应用可以调用用户的</w:t>
      </w:r>
      <w:r>
        <w:rPr>
          <w:rFonts w:hint="eastAsia"/>
        </w:rPr>
        <w:t>Service</w:t>
      </w:r>
      <w:r>
        <w:rPr>
          <w:rFonts w:hint="eastAsia"/>
        </w:rPr>
        <w:t>接口，那么必须在订单的工程中也要包含一份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:rsidR="00384F1C" w:rsidRDefault="00384F1C" w:rsidP="00DA4477">
      <w:pPr>
        <w:ind w:firstLineChars="200" w:firstLine="420"/>
      </w:pPr>
      <w:r>
        <w:rPr>
          <w:rFonts w:hint="eastAsia"/>
        </w:rPr>
        <w:t>如果拷贝一个接口到订单工程中，那么如果以后有更多的模块都调用这个接口呢？每个都拷贝一份接口类么？</w:t>
      </w:r>
    </w:p>
    <w:p w:rsidR="00252515" w:rsidRDefault="00384F1C" w:rsidP="00DA4477">
      <w:r>
        <w:rPr>
          <w:rFonts w:hint="eastAsia"/>
        </w:rPr>
        <w:t xml:space="preserve">     </w:t>
      </w:r>
      <w:r>
        <w:rPr>
          <w:rFonts w:hint="eastAsia"/>
        </w:rPr>
        <w:t>这种情况我们就可以利用</w:t>
      </w:r>
      <w:r>
        <w:rPr>
          <w:rFonts w:hint="eastAsia"/>
        </w:rPr>
        <w:t>maven</w:t>
      </w:r>
      <w:r>
        <w:rPr>
          <w:rFonts w:hint="eastAsia"/>
        </w:rPr>
        <w:t>的依赖把这些接口作为公共的包管理起来。</w:t>
      </w:r>
    </w:p>
    <w:p w:rsidR="00384F1C" w:rsidRDefault="00384F1C" w:rsidP="00DA4477">
      <w:r>
        <w:rPr>
          <w:rFonts w:hint="eastAsia"/>
        </w:rPr>
        <w:t xml:space="preserve">     </w:t>
      </w:r>
      <w:r>
        <w:rPr>
          <w:rFonts w:hint="eastAsia"/>
        </w:rPr>
        <w:t>同时接口类种的方法也引用了很多的实体</w:t>
      </w:r>
      <w:r>
        <w:rPr>
          <w:rFonts w:hint="eastAsia"/>
        </w:rPr>
        <w:t xml:space="preserve">bean, </w:t>
      </w:r>
      <w:r>
        <w:rPr>
          <w:rFonts w:hint="eastAsia"/>
        </w:rPr>
        <w:t>那么同样的实体</w:t>
      </w:r>
      <w:r>
        <w:rPr>
          <w:rFonts w:hint="eastAsia"/>
        </w:rPr>
        <w:t>bean</w:t>
      </w:r>
      <w:r>
        <w:rPr>
          <w:rFonts w:hint="eastAsia"/>
        </w:rPr>
        <w:t>的类我们也统</w:t>
      </w:r>
      <w:r>
        <w:rPr>
          <w:rFonts w:hint="eastAsia"/>
        </w:rPr>
        <w:lastRenderedPageBreak/>
        <w:t>一管理起来。</w:t>
      </w:r>
    </w:p>
    <w:p w:rsidR="00A6705C" w:rsidRDefault="00A6705C" w:rsidP="00DA4477">
      <w:r>
        <w:tab/>
        <w:t xml:space="preserve">  </w:t>
      </w:r>
      <w:r>
        <w:rPr>
          <w:rFonts w:hint="eastAsia"/>
        </w:rPr>
        <w:t>这样我们就有了如下的依赖关系：</w:t>
      </w:r>
    </w:p>
    <w:p w:rsidR="00A6705C" w:rsidRDefault="00A6705C" w:rsidP="00A24B68">
      <w:pPr>
        <w:rPr>
          <w:sz w:val="28"/>
        </w:rPr>
      </w:pPr>
      <w:r>
        <w:rPr>
          <w:noProof/>
        </w:rPr>
        <w:drawing>
          <wp:inline distT="0" distB="0" distL="0" distR="0" wp14:anchorId="181C139F" wp14:editId="3B3A0C05">
            <wp:extent cx="4857293" cy="1390378"/>
            <wp:effectExtent l="190500" t="190500" r="191135" b="1911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842" cy="1392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05C" w:rsidRDefault="007D2DDA" w:rsidP="00771BFA">
      <w:pPr>
        <w:pStyle w:val="3"/>
      </w:pPr>
      <w:r>
        <w:rPr>
          <w:rFonts w:hint="eastAsia"/>
        </w:rPr>
        <w:t xml:space="preserve">2 </w:t>
      </w:r>
      <w:r w:rsidR="002F5565">
        <w:rPr>
          <w:rFonts w:hint="eastAsia"/>
        </w:rPr>
        <w:t>创建</w:t>
      </w:r>
      <w:r w:rsidR="002F5565">
        <w:rPr>
          <w:rFonts w:hint="eastAsia"/>
        </w:rPr>
        <w:t>bean</w:t>
      </w:r>
      <w:r w:rsidR="002F5565">
        <w:rPr>
          <w:rFonts w:hint="eastAsia"/>
        </w:rPr>
        <w:t>模块</w:t>
      </w:r>
    </w:p>
    <w:p w:rsidR="00985BC3" w:rsidRDefault="00985BC3" w:rsidP="00A24B68">
      <w:pPr>
        <w:rPr>
          <w:sz w:val="28"/>
        </w:rPr>
      </w:pPr>
      <w:r>
        <w:rPr>
          <w:noProof/>
        </w:rPr>
        <w:drawing>
          <wp:inline distT="0" distB="0" distL="0" distR="0" wp14:anchorId="24D0F231" wp14:editId="28933E99">
            <wp:extent cx="5057775" cy="2400300"/>
            <wp:effectExtent l="190500" t="190500" r="200025" b="1905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515" w:rsidRDefault="00252515" w:rsidP="00A24B68">
      <w:pPr>
        <w:rPr>
          <w:sz w:val="28"/>
        </w:rPr>
      </w:pPr>
    </w:p>
    <w:p w:rsidR="002F5565" w:rsidRDefault="002F5565" w:rsidP="00A24B68">
      <w:pPr>
        <w:rPr>
          <w:sz w:val="28"/>
        </w:rPr>
      </w:pPr>
      <w:r>
        <w:rPr>
          <w:rFonts w:hint="eastAsia"/>
          <w:sz w:val="28"/>
        </w:rPr>
        <w:t>同时我们把</w:t>
      </w:r>
      <w:r>
        <w:rPr>
          <w:rFonts w:hint="eastAsia"/>
          <w:sz w:val="28"/>
        </w:rPr>
        <w:t>UserManage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>bean</w:t>
      </w:r>
      <w:r>
        <w:rPr>
          <w:rFonts w:hint="eastAsia"/>
          <w:sz w:val="28"/>
        </w:rPr>
        <w:t>剪切到</w:t>
      </w:r>
      <w:r>
        <w:rPr>
          <w:rFonts w:hint="eastAsia"/>
          <w:sz w:val="28"/>
        </w:rPr>
        <w:t>bean</w:t>
      </w:r>
      <w:r>
        <w:rPr>
          <w:rFonts w:hint="eastAsia"/>
          <w:sz w:val="28"/>
        </w:rPr>
        <w:t>模块中</w:t>
      </w:r>
    </w:p>
    <w:p w:rsidR="002F5565" w:rsidRDefault="00985BC3" w:rsidP="00A24B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2A5B3BA" wp14:editId="156889D4">
            <wp:extent cx="2466975" cy="1685925"/>
            <wp:effectExtent l="190500" t="190500" r="200025" b="2000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565" w:rsidRDefault="00985BC3" w:rsidP="00A24B68">
      <w:pPr>
        <w:rPr>
          <w:sz w:val="28"/>
        </w:rPr>
      </w:pPr>
      <w:r>
        <w:rPr>
          <w:noProof/>
        </w:rPr>
        <w:drawing>
          <wp:inline distT="0" distB="0" distL="0" distR="0" wp14:anchorId="61DBED9F" wp14:editId="72D2F0B2">
            <wp:extent cx="3695700" cy="1285875"/>
            <wp:effectExtent l="190500" t="190500" r="190500" b="2000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8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565" w:rsidRDefault="00FD5A5C" w:rsidP="00A24B68">
      <w:pPr>
        <w:rPr>
          <w:sz w:val="28"/>
        </w:rPr>
      </w:pPr>
      <w:r>
        <w:rPr>
          <w:noProof/>
        </w:rPr>
        <w:drawing>
          <wp:inline distT="0" distB="0" distL="0" distR="0" wp14:anchorId="18B76AB9" wp14:editId="639219AC">
            <wp:extent cx="2638425" cy="1838325"/>
            <wp:effectExtent l="190500" t="190500" r="200025" b="2000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BC3" w:rsidRDefault="003C23D9" w:rsidP="00A24B68">
      <w:pPr>
        <w:rPr>
          <w:sz w:val="28"/>
        </w:rPr>
      </w:pPr>
      <w:r>
        <w:rPr>
          <w:sz w:val="28"/>
        </w:rPr>
        <w:t>bean</w:t>
      </w:r>
      <w:r>
        <w:rPr>
          <w:rFonts w:hint="eastAsia"/>
          <w:sz w:val="28"/>
        </w:rPr>
        <w:t>模块报错是因为其中引用</w:t>
      </w:r>
      <w:r w:rsidR="008C3D18">
        <w:rPr>
          <w:rFonts w:hint="eastAsia"/>
          <w:sz w:val="28"/>
        </w:rPr>
        <w:t>了通用</w:t>
      </w:r>
      <w:r w:rsidR="008C3D18">
        <w:rPr>
          <w:rFonts w:hint="eastAsia"/>
          <w:sz w:val="28"/>
        </w:rPr>
        <w:t>m</w:t>
      </w:r>
      <w:r w:rsidR="008C3D18">
        <w:rPr>
          <w:sz w:val="28"/>
        </w:rPr>
        <w:t>apper</w:t>
      </w:r>
      <w:r w:rsidR="008C3D18">
        <w:rPr>
          <w:rFonts w:hint="eastAsia"/>
          <w:sz w:val="28"/>
        </w:rPr>
        <w:t>，所以我们把通用</w:t>
      </w:r>
      <w:r w:rsidR="008C3D18">
        <w:rPr>
          <w:rFonts w:hint="eastAsia"/>
          <w:sz w:val="28"/>
        </w:rPr>
        <w:t>mapper</w:t>
      </w:r>
      <w:r w:rsidR="008C3D18">
        <w:rPr>
          <w:rFonts w:hint="eastAsia"/>
          <w:sz w:val="28"/>
        </w:rPr>
        <w:t>的依赖提取出来放到</w:t>
      </w:r>
      <w:r w:rsidR="008C3D18">
        <w:rPr>
          <w:rFonts w:hint="eastAsia"/>
          <w:sz w:val="28"/>
        </w:rPr>
        <w:t>bean</w:t>
      </w:r>
      <w:r w:rsidR="008C3D18">
        <w:rPr>
          <w:rFonts w:hint="eastAsia"/>
          <w:sz w:val="28"/>
        </w:rPr>
        <w:t>模块后面</w:t>
      </w:r>
      <w:r w:rsidR="00704EC2">
        <w:rPr>
          <w:rFonts w:hint="eastAsia"/>
          <w:sz w:val="28"/>
        </w:rPr>
        <w:t>，变成如下结构。</w:t>
      </w:r>
    </w:p>
    <w:p w:rsidR="00985BC3" w:rsidRDefault="00985BC3" w:rsidP="00A24B68">
      <w:pPr>
        <w:rPr>
          <w:sz w:val="28"/>
        </w:rPr>
      </w:pPr>
    </w:p>
    <w:p w:rsidR="00FD5A5C" w:rsidRDefault="00704EC2" w:rsidP="00A24B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892BFD" wp14:editId="5E3E7D8D">
            <wp:extent cx="5274310" cy="1217295"/>
            <wp:effectExtent l="190500" t="190500" r="193040" b="1924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257" w:rsidRDefault="007C2257" w:rsidP="00A24B68">
      <w:pPr>
        <w:rPr>
          <w:sz w:val="28"/>
        </w:rPr>
      </w:pPr>
      <w:r>
        <w:rPr>
          <w:rFonts w:hint="eastAsia"/>
          <w:sz w:val="28"/>
        </w:rPr>
        <w:t>bean</w:t>
      </w:r>
      <w:r>
        <w:rPr>
          <w:rFonts w:hint="eastAsia"/>
          <w:sz w:val="28"/>
        </w:rPr>
        <w:t>模块的</w:t>
      </w:r>
      <w:r>
        <w:rPr>
          <w:rFonts w:hint="eastAsia"/>
          <w:sz w:val="28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2257" w:rsidTr="007C2257">
        <w:tc>
          <w:tcPr>
            <w:tcW w:w="8522" w:type="dxa"/>
          </w:tcPr>
          <w:p w:rsidR="00473490" w:rsidRDefault="007C2257" w:rsidP="00473490">
            <w:pPr>
              <w:pStyle w:val="af"/>
              <w:rPr>
                <w:color w:val="000000"/>
                <w:shd w:val="clear" w:color="auto" w:fill="EFEFEF"/>
              </w:rPr>
            </w:pPr>
            <w:r w:rsidRPr="007C2257">
              <w:rPr>
                <w:i/>
                <w:iCs/>
                <w:color w:val="000000"/>
              </w:rPr>
              <w:t>&lt;?</w:t>
            </w:r>
            <w:r w:rsidRPr="007C2257">
              <w:rPr>
                <w:color w:val="0000FF"/>
                <w:shd w:val="clear" w:color="auto" w:fill="EFEFEF"/>
              </w:rPr>
              <w:t>xml version</w:t>
            </w:r>
            <w:r w:rsidRPr="007C2257">
              <w:rPr>
                <w:shd w:val="clear" w:color="auto" w:fill="EFEFEF"/>
              </w:rPr>
              <w:t xml:space="preserve">="1.0" </w:t>
            </w:r>
            <w:r w:rsidRPr="007C2257">
              <w:rPr>
                <w:color w:val="0000FF"/>
                <w:shd w:val="clear" w:color="auto" w:fill="EFEFEF"/>
              </w:rPr>
              <w:t>encoding</w:t>
            </w:r>
            <w:r w:rsidRPr="007C2257">
              <w:rPr>
                <w:shd w:val="clear" w:color="auto" w:fill="EFEFEF"/>
              </w:rPr>
              <w:t>="UTF-8"</w:t>
            </w:r>
            <w:r w:rsidRPr="007C2257">
              <w:rPr>
                <w:i/>
                <w:iCs/>
                <w:color w:val="000000"/>
              </w:rPr>
              <w:t>?&gt;</w:t>
            </w:r>
            <w:r w:rsidRPr="007C2257">
              <w:rPr>
                <w:i/>
                <w:iCs/>
                <w:color w:val="000000"/>
              </w:rPr>
              <w:br/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 xml:space="preserve">project </w:t>
            </w:r>
            <w:r w:rsidRPr="007C2257">
              <w:rPr>
                <w:color w:val="0000FF"/>
                <w:shd w:val="clear" w:color="auto" w:fill="EFEFEF"/>
              </w:rPr>
              <w:t>xmlns</w:t>
            </w:r>
            <w:r w:rsidRPr="007C2257">
              <w:rPr>
                <w:shd w:val="clear" w:color="auto" w:fill="EFEFEF"/>
              </w:rPr>
              <w:t>="http://maven.apache.org/POM/4.0.0"</w:t>
            </w:r>
            <w:r w:rsidRPr="007C2257">
              <w:rPr>
                <w:shd w:val="clear" w:color="auto" w:fill="EFEFEF"/>
              </w:rPr>
              <w:br/>
              <w:t xml:space="preserve">         </w:t>
            </w:r>
            <w:r w:rsidRPr="007C2257">
              <w:rPr>
                <w:color w:val="0000FF"/>
                <w:shd w:val="clear" w:color="auto" w:fill="EFEFEF"/>
              </w:rPr>
              <w:t>xmlns:</w:t>
            </w:r>
            <w:r w:rsidRPr="007C2257">
              <w:rPr>
                <w:color w:val="660E7A"/>
                <w:shd w:val="clear" w:color="auto" w:fill="EFEFEF"/>
              </w:rPr>
              <w:t>xsi</w:t>
            </w:r>
            <w:r w:rsidRPr="007C2257">
              <w:rPr>
                <w:shd w:val="clear" w:color="auto" w:fill="EFEFEF"/>
              </w:rPr>
              <w:t>="http://www.w3.org/2001/XMLSchema-instance"</w:t>
            </w:r>
            <w:r w:rsidRPr="007C2257">
              <w:rPr>
                <w:shd w:val="clear" w:color="auto" w:fill="EFEFEF"/>
              </w:rPr>
              <w:br/>
              <w:t xml:space="preserve">         </w:t>
            </w:r>
            <w:r w:rsidRPr="007C2257">
              <w:rPr>
                <w:color w:val="660E7A"/>
                <w:shd w:val="clear" w:color="auto" w:fill="EFEFEF"/>
              </w:rPr>
              <w:t>xsi</w:t>
            </w:r>
            <w:r w:rsidRPr="007C2257">
              <w:rPr>
                <w:color w:val="0000FF"/>
                <w:shd w:val="clear" w:color="auto" w:fill="EFEFEF"/>
              </w:rPr>
              <w:t>:schemaLocation</w:t>
            </w:r>
            <w:r w:rsidRPr="007C2257">
              <w:rPr>
                <w:shd w:val="clear" w:color="auto" w:fill="EFEFEF"/>
              </w:rPr>
              <w:t>="http://maven.apache.org/POM/4.0.0 http://maven.apache.org/xsd/maven-4.0.0.xsd"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modelVersion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4.0.0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modelVersion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</w:r>
            <w:r w:rsidRPr="007C2257">
              <w:rPr>
                <w:color w:val="000000"/>
              </w:rPr>
              <w:br/>
              <w:t xml:space="preserve">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groupId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com.atguigu.gmall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groupId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artifactId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gmall-bean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artifactId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version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1.0-SNAPSHOT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version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</w:r>
            <w:r w:rsidRPr="007C2257">
              <w:rPr>
                <w:color w:val="000000"/>
              </w:rPr>
              <w:br/>
              <w:t xml:space="preserve">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parent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artifactId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gmall-parent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artifactId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groupId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com.atguigu.gmall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groupId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version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1.0-SNAPSHOT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version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parent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dependencies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dependency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    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groupId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tk.mybatis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groupId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br/>
              <w:t xml:space="preserve">            </w:t>
            </w:r>
            <w:r w:rsidRPr="007C2257">
              <w:rPr>
                <w:color w:val="000000"/>
                <w:shd w:val="clear" w:color="auto" w:fill="EFEFEF"/>
              </w:rPr>
              <w:t>&lt;</w:t>
            </w:r>
            <w:r w:rsidRPr="007C2257">
              <w:rPr>
                <w:color w:val="000080"/>
                <w:shd w:val="clear" w:color="auto" w:fill="EFEFEF"/>
              </w:rPr>
              <w:t>artifactId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  <w:r w:rsidRPr="007C2257">
              <w:rPr>
                <w:color w:val="000000"/>
              </w:rPr>
              <w:t>mapper-spring-boot-starter</w:t>
            </w:r>
            <w:r w:rsidRPr="007C2257">
              <w:rPr>
                <w:color w:val="000000"/>
                <w:shd w:val="clear" w:color="auto" w:fill="EFEFEF"/>
              </w:rPr>
              <w:t>&lt;/</w:t>
            </w:r>
            <w:r w:rsidRPr="007C2257">
              <w:rPr>
                <w:color w:val="000080"/>
                <w:shd w:val="clear" w:color="auto" w:fill="EFEFEF"/>
              </w:rPr>
              <w:t>artifactId</w:t>
            </w:r>
            <w:r w:rsidRPr="007C2257">
              <w:rPr>
                <w:color w:val="000000"/>
                <w:shd w:val="clear" w:color="auto" w:fill="EFEFEF"/>
              </w:rPr>
              <w:t>&gt;</w:t>
            </w:r>
          </w:p>
          <w:p w:rsidR="007C2257" w:rsidRPr="007C2257" w:rsidRDefault="00473490" w:rsidP="00473490">
            <w:pPr>
              <w:pStyle w:val="af"/>
              <w:ind w:firstLineChars="600" w:firstLine="1260"/>
              <w:rPr>
                <w:color w:val="000000"/>
              </w:rPr>
            </w:pPr>
            <w:r w:rsidRPr="006666CE">
              <w:rPr>
                <w:color w:val="FF0000"/>
              </w:rPr>
              <w:t>&lt;version&gt;1.2.3&lt;/version&gt;</w:t>
            </w:r>
            <w:r w:rsidR="007C2257" w:rsidRPr="007C2257">
              <w:rPr>
                <w:color w:val="000000"/>
              </w:rPr>
              <w:br/>
              <w:t xml:space="preserve">            </w:t>
            </w:r>
            <w:r w:rsidR="007C2257" w:rsidRPr="007C2257">
              <w:rPr>
                <w:color w:val="000000"/>
                <w:shd w:val="clear" w:color="auto" w:fill="EFEFEF"/>
              </w:rPr>
              <w:t>&lt;</w:t>
            </w:r>
            <w:r w:rsidR="007C2257" w:rsidRPr="007C2257">
              <w:rPr>
                <w:color w:val="000080"/>
                <w:shd w:val="clear" w:color="auto" w:fill="EFEFEF"/>
              </w:rPr>
              <w:t>exclusions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  <w:t xml:space="preserve">                </w:t>
            </w:r>
            <w:r w:rsidR="007C2257" w:rsidRPr="007C2257">
              <w:rPr>
                <w:color w:val="000000"/>
                <w:shd w:val="clear" w:color="auto" w:fill="EFEFEF"/>
              </w:rPr>
              <w:t>&lt;</w:t>
            </w:r>
            <w:r w:rsidR="007C2257" w:rsidRPr="007C2257">
              <w:rPr>
                <w:color w:val="000080"/>
                <w:shd w:val="clear" w:color="auto" w:fill="EFEFEF"/>
              </w:rPr>
              <w:t>exclusion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  <w:t xml:space="preserve">                    </w:t>
            </w:r>
            <w:r w:rsidR="007C2257" w:rsidRPr="007C2257">
              <w:rPr>
                <w:color w:val="000000"/>
                <w:shd w:val="clear" w:color="auto" w:fill="EFEFEF"/>
              </w:rPr>
              <w:t>&lt;</w:t>
            </w:r>
            <w:r w:rsidR="007C2257" w:rsidRPr="007C2257">
              <w:rPr>
                <w:color w:val="000080"/>
                <w:shd w:val="clear" w:color="auto" w:fill="EFEFEF"/>
              </w:rPr>
              <w:t>groupId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t>org.springframework.boot</w:t>
            </w:r>
            <w:r w:rsidR="007C2257" w:rsidRPr="007C2257">
              <w:rPr>
                <w:color w:val="000000"/>
                <w:shd w:val="clear" w:color="auto" w:fill="EFEFEF"/>
              </w:rPr>
              <w:t>&lt;/</w:t>
            </w:r>
            <w:r w:rsidR="007C2257" w:rsidRPr="007C2257">
              <w:rPr>
                <w:color w:val="000080"/>
                <w:shd w:val="clear" w:color="auto" w:fill="EFEFEF"/>
              </w:rPr>
              <w:t>groupId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  <w:t xml:space="preserve">                    </w:t>
            </w:r>
            <w:r w:rsidR="007C2257" w:rsidRPr="007C2257">
              <w:rPr>
                <w:color w:val="000000"/>
                <w:shd w:val="clear" w:color="auto" w:fill="EFEFEF"/>
              </w:rPr>
              <w:t>&lt;</w:t>
            </w:r>
            <w:r w:rsidR="007C2257" w:rsidRPr="007C2257">
              <w:rPr>
                <w:color w:val="000080"/>
                <w:shd w:val="clear" w:color="auto" w:fill="EFEFEF"/>
              </w:rPr>
              <w:t>artifactId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t>spring-boot-starter-jdbc</w:t>
            </w:r>
            <w:r w:rsidR="007C2257" w:rsidRPr="007C2257">
              <w:rPr>
                <w:color w:val="000000"/>
                <w:shd w:val="clear" w:color="auto" w:fill="EFEFEF"/>
              </w:rPr>
              <w:t>&lt;/</w:t>
            </w:r>
            <w:r w:rsidR="007C2257" w:rsidRPr="007C2257">
              <w:rPr>
                <w:color w:val="000080"/>
                <w:shd w:val="clear" w:color="auto" w:fill="EFEFEF"/>
              </w:rPr>
              <w:t>artifactId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  <w:t xml:space="preserve">                </w:t>
            </w:r>
            <w:r w:rsidR="007C2257" w:rsidRPr="007C2257">
              <w:rPr>
                <w:color w:val="000000"/>
                <w:shd w:val="clear" w:color="auto" w:fill="EFEFEF"/>
              </w:rPr>
              <w:t>&lt;/</w:t>
            </w:r>
            <w:r w:rsidR="007C2257" w:rsidRPr="007C2257">
              <w:rPr>
                <w:color w:val="000080"/>
                <w:shd w:val="clear" w:color="auto" w:fill="EFEFEF"/>
              </w:rPr>
              <w:t>exclusion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  <w:t xml:space="preserve">            </w:t>
            </w:r>
            <w:r w:rsidR="007C2257" w:rsidRPr="007C2257">
              <w:rPr>
                <w:color w:val="000000"/>
                <w:shd w:val="clear" w:color="auto" w:fill="EFEFEF"/>
              </w:rPr>
              <w:t>&lt;/</w:t>
            </w:r>
            <w:r w:rsidR="007C2257" w:rsidRPr="007C2257">
              <w:rPr>
                <w:color w:val="000080"/>
                <w:shd w:val="clear" w:color="auto" w:fill="EFEFEF"/>
              </w:rPr>
              <w:t>exclusions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  <w:t xml:space="preserve">        </w:t>
            </w:r>
            <w:r w:rsidR="007C2257" w:rsidRPr="007C2257">
              <w:rPr>
                <w:color w:val="000000"/>
                <w:shd w:val="clear" w:color="auto" w:fill="EFEFEF"/>
              </w:rPr>
              <w:t>&lt;/</w:t>
            </w:r>
            <w:r w:rsidR="007C2257" w:rsidRPr="007C2257">
              <w:rPr>
                <w:color w:val="000080"/>
                <w:shd w:val="clear" w:color="auto" w:fill="EFEFEF"/>
              </w:rPr>
              <w:t>dependency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  <w:t xml:space="preserve">    </w:t>
            </w:r>
            <w:r w:rsidR="007C2257" w:rsidRPr="007C2257">
              <w:rPr>
                <w:color w:val="000000"/>
                <w:shd w:val="clear" w:color="auto" w:fill="EFEFEF"/>
              </w:rPr>
              <w:t>&lt;/</w:t>
            </w:r>
            <w:r w:rsidR="007C2257" w:rsidRPr="007C2257">
              <w:rPr>
                <w:color w:val="000080"/>
                <w:shd w:val="clear" w:color="auto" w:fill="EFEFEF"/>
              </w:rPr>
              <w:t>dependencies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  <w:r w:rsidR="007C2257" w:rsidRPr="007C2257">
              <w:rPr>
                <w:color w:val="000000"/>
              </w:rPr>
              <w:br/>
            </w:r>
            <w:r w:rsidR="007C2257" w:rsidRPr="007C2257">
              <w:rPr>
                <w:color w:val="000000"/>
                <w:shd w:val="clear" w:color="auto" w:fill="EFEFEF"/>
              </w:rPr>
              <w:t>&lt;/</w:t>
            </w:r>
            <w:r w:rsidR="007C2257" w:rsidRPr="007C2257">
              <w:rPr>
                <w:color w:val="000080"/>
                <w:shd w:val="clear" w:color="auto" w:fill="EFEFEF"/>
              </w:rPr>
              <w:t>project</w:t>
            </w:r>
            <w:r w:rsidR="007C2257" w:rsidRPr="007C2257">
              <w:rPr>
                <w:color w:val="000000"/>
                <w:shd w:val="clear" w:color="auto" w:fill="EFEFEF"/>
              </w:rPr>
              <w:t>&gt;</w:t>
            </w:r>
          </w:p>
          <w:p w:rsidR="007C2257" w:rsidRPr="007C2257" w:rsidRDefault="007C2257" w:rsidP="00473490">
            <w:pPr>
              <w:pStyle w:val="af"/>
              <w:rPr>
                <w:sz w:val="28"/>
              </w:rPr>
            </w:pPr>
          </w:p>
        </w:tc>
      </w:tr>
    </w:tbl>
    <w:p w:rsidR="00473490" w:rsidRDefault="00153424" w:rsidP="00153424">
      <w:pPr>
        <w:ind w:firstLineChars="250" w:firstLine="700"/>
        <w:rPr>
          <w:sz w:val="28"/>
        </w:rPr>
      </w:pPr>
      <w:r>
        <w:rPr>
          <w:rFonts w:hint="eastAsia"/>
          <w:sz w:val="28"/>
        </w:rPr>
        <w:t>由于</w:t>
      </w:r>
      <w:r w:rsidR="00473490">
        <w:rPr>
          <w:rFonts w:hint="eastAsia"/>
          <w:sz w:val="28"/>
        </w:rPr>
        <w:t>依赖包分布于多个模块中，最好有一个地方能够把所有依赖的版本通用管理起来。</w:t>
      </w:r>
    </w:p>
    <w:p w:rsidR="00473490" w:rsidRDefault="00473490" w:rsidP="0047349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这就用到了</w:t>
      </w:r>
      <w:r>
        <w:rPr>
          <w:rFonts w:hint="eastAsia"/>
          <w:sz w:val="28"/>
        </w:rPr>
        <w:t>m</w:t>
      </w:r>
      <w:r>
        <w:rPr>
          <w:sz w:val="28"/>
        </w:rPr>
        <w:t>aven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&lt;</w:t>
      </w:r>
      <w:r>
        <w:rPr>
          <w:sz w:val="28"/>
        </w:rPr>
        <w:t>parent</w:t>
      </w:r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概念。可以让所有的模块都继承这</w:t>
      </w:r>
      <w:r>
        <w:rPr>
          <w:rFonts w:hint="eastAsia"/>
          <w:sz w:val="28"/>
        </w:rPr>
        <w:lastRenderedPageBreak/>
        <w:t>个</w:t>
      </w:r>
      <w:r>
        <w:rPr>
          <w:rFonts w:hint="eastAsia"/>
          <w:sz w:val="28"/>
        </w:rPr>
        <w:t>parent</w:t>
      </w:r>
      <w:r>
        <w:rPr>
          <w:rFonts w:hint="eastAsia"/>
          <w:sz w:val="28"/>
        </w:rPr>
        <w:t>模块，由这个</w:t>
      </w:r>
      <w:r>
        <w:rPr>
          <w:rFonts w:hint="eastAsia"/>
          <w:sz w:val="28"/>
        </w:rPr>
        <w:t>parent</w:t>
      </w:r>
      <w:r>
        <w:rPr>
          <w:rFonts w:hint="eastAsia"/>
          <w:sz w:val="28"/>
        </w:rPr>
        <w:t>模块来管理版本。</w:t>
      </w:r>
    </w:p>
    <w:p w:rsidR="00473490" w:rsidRPr="00D01AC9" w:rsidRDefault="007D2DDA" w:rsidP="00473490">
      <w:pPr>
        <w:pStyle w:val="3"/>
      </w:pPr>
      <w:r>
        <w:rPr>
          <w:rFonts w:hint="eastAsia"/>
        </w:rPr>
        <w:t xml:space="preserve">3 </w:t>
      </w:r>
      <w:r w:rsidR="00473490">
        <w:rPr>
          <w:rFonts w:hint="eastAsia"/>
        </w:rPr>
        <w:t>搭建</w:t>
      </w:r>
      <w:r w:rsidR="00473490">
        <w:rPr>
          <w:rFonts w:hint="eastAsia"/>
        </w:rPr>
        <w:t>parent</w:t>
      </w:r>
      <w:r w:rsidR="00473490">
        <w:rPr>
          <w:rFonts w:hint="eastAsia"/>
        </w:rPr>
        <w:t>模块</w:t>
      </w:r>
    </w:p>
    <w:p w:rsidR="00473490" w:rsidRDefault="00473490" w:rsidP="00473490">
      <w:pPr>
        <w:rPr>
          <w:sz w:val="28"/>
        </w:rPr>
      </w:pPr>
      <w:r>
        <w:rPr>
          <w:noProof/>
        </w:rPr>
        <w:drawing>
          <wp:inline distT="0" distB="0" distL="0" distR="0" wp14:anchorId="69DE46A2" wp14:editId="0F489F07">
            <wp:extent cx="4057650" cy="2686050"/>
            <wp:effectExtent l="190500" t="190500" r="190500" b="19050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90" w:rsidRDefault="00473490" w:rsidP="00473490">
      <w:pPr>
        <w:rPr>
          <w:sz w:val="28"/>
        </w:rPr>
      </w:pPr>
      <w:r>
        <w:rPr>
          <w:noProof/>
        </w:rPr>
        <w:drawing>
          <wp:inline distT="0" distB="0" distL="0" distR="0" wp14:anchorId="700991C7" wp14:editId="3A2A6F03">
            <wp:extent cx="2505075" cy="1895475"/>
            <wp:effectExtent l="190500" t="190500" r="200025" b="2000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90" w:rsidRDefault="00473490" w:rsidP="00473490">
      <w:pPr>
        <w:rPr>
          <w:sz w:val="28"/>
        </w:rPr>
      </w:pPr>
      <w:r>
        <w:rPr>
          <w:rFonts w:hint="eastAsia"/>
          <w:sz w:val="28"/>
        </w:rPr>
        <w:t>parent</w:t>
      </w:r>
      <w:r>
        <w:rPr>
          <w:rFonts w:hint="eastAsia"/>
          <w:sz w:val="28"/>
        </w:rPr>
        <w:t>模块的</w:t>
      </w:r>
      <w:r>
        <w:rPr>
          <w:rFonts w:hint="eastAsia"/>
          <w:sz w:val="28"/>
        </w:rPr>
        <w:t xml:space="preserve"> 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490" w:rsidTr="00173E92">
        <w:tc>
          <w:tcPr>
            <w:tcW w:w="8522" w:type="dxa"/>
          </w:tcPr>
          <w:p w:rsidR="00473490" w:rsidRPr="00D01AC9" w:rsidRDefault="00473490" w:rsidP="00173E92">
            <w:pPr>
              <w:pStyle w:val="af"/>
              <w:rPr>
                <w:color w:val="000000"/>
              </w:rPr>
            </w:pPr>
            <w:r w:rsidRPr="00D01AC9">
              <w:rPr>
                <w:i/>
                <w:iCs/>
                <w:color w:val="000000"/>
              </w:rPr>
              <w:t>&lt;?</w:t>
            </w:r>
            <w:r w:rsidRPr="00D01AC9">
              <w:rPr>
                <w:color w:val="0000FF"/>
                <w:shd w:val="clear" w:color="auto" w:fill="EFEFEF"/>
              </w:rPr>
              <w:t>xml version</w:t>
            </w:r>
            <w:r w:rsidRPr="00D01AC9">
              <w:rPr>
                <w:shd w:val="clear" w:color="auto" w:fill="EFEFEF"/>
              </w:rPr>
              <w:t xml:space="preserve">="1.0" </w:t>
            </w:r>
            <w:r w:rsidRPr="00D01AC9">
              <w:rPr>
                <w:color w:val="0000FF"/>
                <w:shd w:val="clear" w:color="auto" w:fill="EFEFEF"/>
              </w:rPr>
              <w:t>encoding</w:t>
            </w:r>
            <w:r w:rsidRPr="00D01AC9">
              <w:rPr>
                <w:shd w:val="clear" w:color="auto" w:fill="EFEFEF"/>
              </w:rPr>
              <w:t>="UTF-8"</w:t>
            </w:r>
            <w:r w:rsidRPr="00D01AC9">
              <w:rPr>
                <w:i/>
                <w:iCs/>
                <w:color w:val="000000"/>
              </w:rPr>
              <w:t>?&gt;</w:t>
            </w:r>
            <w:r w:rsidRPr="00D01AC9">
              <w:rPr>
                <w:i/>
                <w:iCs/>
                <w:color w:val="000000"/>
              </w:rPr>
              <w:br/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 xml:space="preserve">project </w:t>
            </w:r>
            <w:r w:rsidRPr="00D01AC9">
              <w:rPr>
                <w:color w:val="0000FF"/>
                <w:shd w:val="clear" w:color="auto" w:fill="EFEFEF"/>
              </w:rPr>
              <w:t>xmlns</w:t>
            </w:r>
            <w:r w:rsidRPr="00D01AC9">
              <w:rPr>
                <w:shd w:val="clear" w:color="auto" w:fill="EFEFEF"/>
              </w:rPr>
              <w:t>="http://maven.apache.org/POM/4.0.0"</w:t>
            </w:r>
            <w:r w:rsidRPr="00D01AC9">
              <w:rPr>
                <w:shd w:val="clear" w:color="auto" w:fill="EFEFEF"/>
              </w:rPr>
              <w:br/>
              <w:t xml:space="preserve">         </w:t>
            </w:r>
            <w:r w:rsidRPr="00D01AC9">
              <w:rPr>
                <w:color w:val="0000FF"/>
                <w:shd w:val="clear" w:color="auto" w:fill="EFEFEF"/>
              </w:rPr>
              <w:t>xmlns:</w:t>
            </w:r>
            <w:r w:rsidRPr="00D01AC9">
              <w:rPr>
                <w:color w:val="660E7A"/>
                <w:shd w:val="clear" w:color="auto" w:fill="EFEFEF"/>
              </w:rPr>
              <w:t>xsi</w:t>
            </w:r>
            <w:r w:rsidRPr="00D01AC9">
              <w:rPr>
                <w:shd w:val="clear" w:color="auto" w:fill="EFEFEF"/>
              </w:rPr>
              <w:t>="http://www.w3.org/2001/XMLSchema-instance"</w:t>
            </w:r>
            <w:r w:rsidRPr="00D01AC9">
              <w:rPr>
                <w:shd w:val="clear" w:color="auto" w:fill="EFEFEF"/>
              </w:rPr>
              <w:br/>
              <w:t xml:space="preserve">         </w:t>
            </w:r>
            <w:r w:rsidRPr="00D01AC9">
              <w:rPr>
                <w:color w:val="660E7A"/>
                <w:shd w:val="clear" w:color="auto" w:fill="EFEFEF"/>
              </w:rPr>
              <w:t>xsi</w:t>
            </w:r>
            <w:r w:rsidRPr="00D01AC9">
              <w:rPr>
                <w:color w:val="0000FF"/>
                <w:shd w:val="clear" w:color="auto" w:fill="EFEFEF"/>
              </w:rPr>
              <w:t>:schemaLocation</w:t>
            </w:r>
            <w:r w:rsidRPr="00D01AC9">
              <w:rPr>
                <w:shd w:val="clear" w:color="auto" w:fill="EFEFEF"/>
              </w:rPr>
              <w:t>="http://maven.apache.org/POM/4.0.0 http://maven.apache.org/xsd/maven-4.0.0.xsd"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modelVersion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4.0.0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modelVersion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lastRenderedPageBreak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com.atguigu.gmall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gmall-parent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1.0-SNAPSHOT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packaging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pom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packaging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properties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project.build.sourceEncoding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UTF-8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project.build.sourceEncoding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project.reporting.outputEncoding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UTF-8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project.reporting.outputEncoding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java.version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1.8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java.version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fastjson.version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1.2.46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fastjson.version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dubbo-starter.version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1.0.10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dubbo-starter.version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dubbo.version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2.6.0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dubbo.version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zkclient.version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0.10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zkclient.version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mybatis.version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1.3.1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mybatis.version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nekohtml.version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1.9.20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nekohtml.version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xml-apis.version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1.4.01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xml-apis.version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batik-ext.version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1.9.1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batik-ext.version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jsoup.version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1.11.2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jsoup.version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httpclient.version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4.5.5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httpclient.version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commons-lang3.version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3.7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commons-lang3.version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mapper-starter.version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1.2.3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mapper-starter.version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jedis.version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2.9.0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jedis.version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jest.version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5.3.3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jest.version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jna.version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4.5.1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jna.version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beanUtils.version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1.9.3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beanUtils.version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properties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parent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org.springframework.boot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spring-boot-starter-parent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1.5.10.RELEASE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relativePath</w:t>
            </w:r>
            <w:r w:rsidRPr="00D01AC9">
              <w:rPr>
                <w:color w:val="000000"/>
                <w:shd w:val="clear" w:color="auto" w:fill="EFEFEF"/>
              </w:rPr>
              <w:t>/&gt;</w:t>
            </w:r>
            <w:r w:rsidRPr="00D01AC9">
              <w:rPr>
                <w:color w:val="000000"/>
              </w:rPr>
              <w:t xml:space="preserve"> </w:t>
            </w:r>
            <w:r w:rsidRPr="00D01AC9">
              <w:rPr>
                <w:i/>
                <w:iCs/>
                <w:color w:val="808080"/>
              </w:rPr>
              <w:t>&lt;!-- lookup parent from repository --&gt;</w:t>
            </w:r>
            <w:r w:rsidRPr="00D01AC9">
              <w:rPr>
                <w:i/>
                <w:iCs/>
                <w:color w:val="80808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parent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dependencyManagement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dependencies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com.alibaba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fastjson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${fastjson.version}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com.alibaba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dubbo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${dubbo.version}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com.101tec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zkclient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${zkclient.version}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lastRenderedPageBreak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com.gitee.reger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spring-boot-starter-dubbo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${dubbo-starter.version}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org.mybatis.spring.boot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mybatis-spring-boot-starter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${mybatis.version}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net.sourceforge.nekohtml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nekohtml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${nekohtml.version}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xml-apis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xml-apis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${xml-apis.version}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org.apache.xmlgraphics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batik-ext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${batik-ext.version}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i/>
                <w:iCs/>
                <w:color w:val="808080"/>
              </w:rPr>
              <w:t>&lt;!-- https://mvnrepository.com/artifact/org.jsoup/jsoup --&gt;</w:t>
            </w:r>
            <w:r w:rsidRPr="00D01AC9">
              <w:rPr>
                <w:i/>
                <w:iCs/>
                <w:color w:val="80808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org.jsoup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jsoup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${jsoup.version}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i/>
                <w:iCs/>
                <w:color w:val="808080"/>
              </w:rPr>
              <w:t>&lt;!-- https://mvnrepository.com/artifact/org.apache.httpcomponents/httpclient --&gt;</w:t>
            </w:r>
            <w:r w:rsidRPr="00D01AC9">
              <w:rPr>
                <w:i/>
                <w:iCs/>
                <w:color w:val="80808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org.apache.httpcomponents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httpclient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${httpclient.version}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org.apache.commons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commons-lang3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${commons-lang3.version}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lastRenderedPageBreak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tk.mybatis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mapper-spring-boot-starter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${mapper-starter.version}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redis.clients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jedis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${jedis.version}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i/>
                <w:iCs/>
                <w:color w:val="808080"/>
              </w:rPr>
              <w:t>&lt;!-- https://mvnrepository.com/artifact/io.searchbox/jest --&gt;</w:t>
            </w:r>
            <w:r w:rsidRPr="00D01AC9">
              <w:rPr>
                <w:i/>
                <w:iCs/>
                <w:color w:val="80808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io.searchbox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jest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${jest.version}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i/>
                <w:iCs/>
                <w:color w:val="808080"/>
              </w:rPr>
              <w:t>&lt;!-- https://mvnrepository.com/artifact/net.java.dev.jna/jna --&gt;</w:t>
            </w:r>
            <w:r w:rsidRPr="00D01AC9">
              <w:rPr>
                <w:i/>
                <w:iCs/>
                <w:color w:val="80808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net.java.dev.jna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jna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${jna.version}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commons-beanutils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groupId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commons-beanutils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artifactId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    </w:t>
            </w:r>
            <w:r w:rsidRPr="00D01AC9">
              <w:rPr>
                <w:color w:val="000000"/>
                <w:shd w:val="clear" w:color="auto" w:fill="EFEFEF"/>
              </w:rPr>
              <w:t>&lt;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t>${beanUtils.version}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version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</w:rPr>
              <w:br/>
              <w:t xml:space="preserve">    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dependencies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  <w:t xml:space="preserve">    </w:t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dependencyManagement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  <w:r w:rsidRPr="00D01AC9">
              <w:rPr>
                <w:color w:val="000000"/>
              </w:rPr>
              <w:br/>
            </w:r>
            <w:r w:rsidRPr="00D01AC9">
              <w:rPr>
                <w:color w:val="000000"/>
                <w:shd w:val="clear" w:color="auto" w:fill="EFEFEF"/>
              </w:rPr>
              <w:t>&lt;/</w:t>
            </w:r>
            <w:r w:rsidRPr="00D01AC9">
              <w:rPr>
                <w:color w:val="000080"/>
                <w:shd w:val="clear" w:color="auto" w:fill="EFEFEF"/>
              </w:rPr>
              <w:t>project</w:t>
            </w:r>
            <w:r w:rsidRPr="00D01AC9">
              <w:rPr>
                <w:color w:val="000000"/>
                <w:shd w:val="clear" w:color="auto" w:fill="EFEFEF"/>
              </w:rPr>
              <w:t>&gt;</w:t>
            </w:r>
          </w:p>
          <w:p w:rsidR="00473490" w:rsidRPr="00D01AC9" w:rsidRDefault="00473490" w:rsidP="00173E92">
            <w:pPr>
              <w:pStyle w:val="af"/>
              <w:rPr>
                <w:sz w:val="28"/>
              </w:rPr>
            </w:pPr>
          </w:p>
        </w:tc>
      </w:tr>
    </w:tbl>
    <w:p w:rsidR="00473490" w:rsidRDefault="00473490" w:rsidP="00473490">
      <w:pPr>
        <w:rPr>
          <w:sz w:val="28"/>
        </w:rPr>
      </w:pPr>
      <w:r>
        <w:rPr>
          <w:rFonts w:hint="eastAsia"/>
          <w:sz w:val="28"/>
        </w:rPr>
        <w:lastRenderedPageBreak/>
        <w:t>然后在</w:t>
      </w:r>
      <w:r>
        <w:rPr>
          <w:rFonts w:hint="eastAsia"/>
          <w:sz w:val="28"/>
        </w:rPr>
        <w:t>idea</w:t>
      </w:r>
      <w:r>
        <w:rPr>
          <w:rFonts w:hint="eastAsia"/>
          <w:sz w:val="28"/>
        </w:rPr>
        <w:t>右边菜单执行安装</w:t>
      </w:r>
    </w:p>
    <w:p w:rsidR="007C2257" w:rsidRDefault="00473490" w:rsidP="0047349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8F19957" wp14:editId="37944A84">
            <wp:extent cx="2400300" cy="3695700"/>
            <wp:effectExtent l="190500" t="190500" r="190500" b="19050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6B" w:rsidRDefault="00454E6B" w:rsidP="00A24B68">
      <w:pPr>
        <w:rPr>
          <w:sz w:val="28"/>
        </w:rPr>
      </w:pPr>
      <w:r>
        <w:rPr>
          <w:rFonts w:hint="eastAsia"/>
          <w:sz w:val="28"/>
        </w:rPr>
        <w:t>那么除了通用</w:t>
      </w:r>
      <w:r>
        <w:rPr>
          <w:rFonts w:hint="eastAsia"/>
          <w:sz w:val="28"/>
        </w:rPr>
        <w:t>mapper</w:t>
      </w:r>
      <w:r>
        <w:rPr>
          <w:rFonts w:hint="eastAsia"/>
          <w:sz w:val="28"/>
        </w:rPr>
        <w:t>以外其他的第三方依赖我们如何放置</w:t>
      </w:r>
    </w:p>
    <w:p w:rsidR="00FD5A5C" w:rsidRDefault="007D2DDA" w:rsidP="003C23D9">
      <w:pPr>
        <w:pStyle w:val="3"/>
      </w:pPr>
      <w:r>
        <w:rPr>
          <w:rFonts w:hint="eastAsia"/>
        </w:rPr>
        <w:t xml:space="preserve">4 </w:t>
      </w:r>
      <w:r w:rsidR="00771BFA">
        <w:rPr>
          <w:rFonts w:hint="eastAsia"/>
        </w:rPr>
        <w:t>搭建</w:t>
      </w:r>
      <w:r w:rsidR="00381D66">
        <w:t xml:space="preserve"> </w:t>
      </w:r>
      <w:r w:rsidR="00771BFA">
        <w:rPr>
          <w:rFonts w:hint="eastAsia"/>
        </w:rPr>
        <w:t>util</w:t>
      </w:r>
      <w:r w:rsidR="00771BFA">
        <w:rPr>
          <w:rFonts w:hint="eastAsia"/>
        </w:rPr>
        <w:t>模块</w:t>
      </w:r>
    </w:p>
    <w:p w:rsidR="00381D66" w:rsidRDefault="00381D66" w:rsidP="00232222">
      <w:pPr>
        <w:ind w:firstLineChars="200" w:firstLine="420"/>
      </w:pPr>
      <w:r>
        <w:rPr>
          <w:rFonts w:hint="eastAsia"/>
        </w:rPr>
        <w:t>首先我们可以把所有的第三方依赖</w:t>
      </w:r>
      <w:r w:rsidR="000C0CCA">
        <w:rPr>
          <w:rFonts w:hint="eastAsia"/>
        </w:rPr>
        <w:t>包</w:t>
      </w:r>
      <w:r>
        <w:rPr>
          <w:rFonts w:hint="eastAsia"/>
        </w:rPr>
        <w:t>分为</w:t>
      </w:r>
      <w:r w:rsidR="00CE1C01">
        <w:rPr>
          <w:rFonts w:hint="eastAsia"/>
        </w:rPr>
        <w:t>四</w:t>
      </w:r>
      <w:r>
        <w:rPr>
          <w:rFonts w:hint="eastAsia"/>
        </w:rPr>
        <w:t>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5A4E" w:rsidTr="00C65A4E">
        <w:tc>
          <w:tcPr>
            <w:tcW w:w="8522" w:type="dxa"/>
          </w:tcPr>
          <w:p w:rsidR="00C65A4E" w:rsidRDefault="00C65A4E" w:rsidP="00C65A4E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业务模块用到的第三方包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比如文件上传客户端、页面渲染工具、操作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的工具类等等。</w:t>
            </w:r>
          </w:p>
          <w:p w:rsidR="00C65A4E" w:rsidRDefault="00C65A4E" w:rsidP="00C65A4E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业务模块用到的第三方包，比如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jedis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activemq</w:t>
            </w:r>
            <w:r>
              <w:rPr>
                <w:rFonts w:hint="eastAsia"/>
              </w:rPr>
              <w:t>工具包等等。</w:t>
            </w:r>
          </w:p>
          <w:p w:rsidR="00C65A4E" w:rsidRDefault="00C65A4E" w:rsidP="00C65A4E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通用型的第三方包，比如</w:t>
            </w:r>
            <w:r>
              <w:t>fastjson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工具包等等。</w:t>
            </w:r>
          </w:p>
          <w:p w:rsidR="00576490" w:rsidRPr="00381D66" w:rsidRDefault="00576490" w:rsidP="00C65A4E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只有本模块用到的</w:t>
            </w:r>
            <w:r>
              <w:rPr>
                <w:rFonts w:hint="eastAsia"/>
              </w:rPr>
              <w:t xml:space="preserve"> es </w:t>
            </w:r>
          </w:p>
          <w:p w:rsidR="00C65A4E" w:rsidRPr="00C65A4E" w:rsidRDefault="00C65A4E" w:rsidP="008E7A4B"/>
        </w:tc>
      </w:tr>
    </w:tbl>
    <w:p w:rsidR="00C65A4E" w:rsidRDefault="00C65A4E" w:rsidP="008E7A4B"/>
    <w:p w:rsidR="00FD5A5C" w:rsidRDefault="00A50E82" w:rsidP="00763504">
      <w:pPr>
        <w:ind w:firstLineChars="200" w:firstLine="420"/>
      </w:pPr>
      <w:r>
        <w:rPr>
          <w:rFonts w:hint="eastAsia"/>
        </w:rPr>
        <w:lastRenderedPageBreak/>
        <w:t>基于这四</w:t>
      </w:r>
      <w:r w:rsidR="00C472C3">
        <w:rPr>
          <w:rFonts w:hint="eastAsia"/>
        </w:rPr>
        <w:t>种情况我们可以搭建如下的依赖结构：</w:t>
      </w:r>
    </w:p>
    <w:p w:rsidR="00C472C3" w:rsidRDefault="00C472C3" w:rsidP="00763504">
      <w:pPr>
        <w:ind w:firstLineChars="200" w:firstLine="420"/>
      </w:pPr>
    </w:p>
    <w:p w:rsidR="002F5565" w:rsidRDefault="00C472C3" w:rsidP="00A24B68">
      <w:pPr>
        <w:rPr>
          <w:sz w:val="28"/>
        </w:rPr>
      </w:pPr>
      <w:r>
        <w:rPr>
          <w:noProof/>
        </w:rPr>
        <w:drawing>
          <wp:inline distT="0" distB="0" distL="0" distR="0" wp14:anchorId="4C1CE2B0" wp14:editId="3B7D43C0">
            <wp:extent cx="5133975" cy="2009775"/>
            <wp:effectExtent l="190500" t="190500" r="200025" b="2000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565" w:rsidRDefault="00C472C3" w:rsidP="00C472C3">
      <w:r>
        <w:rPr>
          <w:rFonts w:hint="eastAsia"/>
        </w:rPr>
        <w:t xml:space="preserve"> </w:t>
      </w:r>
    </w:p>
    <w:p w:rsidR="00E05850" w:rsidRDefault="00E05850" w:rsidP="00C472C3"/>
    <w:p w:rsidR="00E05850" w:rsidRDefault="00E05850" w:rsidP="00C472C3">
      <w:r>
        <w:rPr>
          <w:rFonts w:hint="eastAsia"/>
        </w:rPr>
        <w:t>创建</w:t>
      </w:r>
      <w:r>
        <w:rPr>
          <w:rFonts w:hint="eastAsia"/>
        </w:rPr>
        <w:t>common-util</w:t>
      </w:r>
      <w:r>
        <w:rPr>
          <w:rFonts w:hint="eastAsia"/>
        </w:rPr>
        <w:t>的模块</w:t>
      </w:r>
    </w:p>
    <w:p w:rsidR="00E05850" w:rsidRDefault="00E05850" w:rsidP="00C472C3"/>
    <w:p w:rsidR="00DE205B" w:rsidRDefault="00DE205B" w:rsidP="00A24B68">
      <w:pPr>
        <w:rPr>
          <w:sz w:val="28"/>
        </w:rPr>
      </w:pPr>
      <w:r>
        <w:rPr>
          <w:noProof/>
        </w:rPr>
        <w:drawing>
          <wp:inline distT="0" distB="0" distL="0" distR="0" wp14:anchorId="0305735D" wp14:editId="18E82C3E">
            <wp:extent cx="3962400" cy="2438400"/>
            <wp:effectExtent l="190500" t="190500" r="190500" b="19050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49D3" w:rsidRDefault="00DE205B" w:rsidP="00A24B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AEE136" wp14:editId="72DF8E4F">
            <wp:extent cx="2743200" cy="1809750"/>
            <wp:effectExtent l="190500" t="190500" r="190500" b="19050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035" w:rsidRDefault="00911035" w:rsidP="00A24B68">
      <w:pPr>
        <w:rPr>
          <w:sz w:val="28"/>
        </w:rPr>
      </w:pP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gmall-web-util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gmall-service-util</w:t>
      </w:r>
    </w:p>
    <w:p w:rsidR="00911035" w:rsidRDefault="00911035" w:rsidP="00911035">
      <w:pPr>
        <w:rPr>
          <w:sz w:val="28"/>
        </w:rPr>
      </w:pP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service-util</w:t>
      </w:r>
      <w:r>
        <w:rPr>
          <w:rFonts w:hint="eastAsia"/>
          <w:sz w:val="28"/>
        </w:rPr>
        <w:t>模块</w:t>
      </w:r>
    </w:p>
    <w:p w:rsidR="00911035" w:rsidRDefault="00911035" w:rsidP="00911035">
      <w:pPr>
        <w:rPr>
          <w:sz w:val="28"/>
        </w:rPr>
      </w:pPr>
      <w:r>
        <w:rPr>
          <w:noProof/>
        </w:rPr>
        <w:drawing>
          <wp:inline distT="0" distB="0" distL="0" distR="0" wp14:anchorId="72693F0C" wp14:editId="4AA498DC">
            <wp:extent cx="2619375" cy="25241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5" w:rsidRDefault="00911035" w:rsidP="00911035">
      <w:pPr>
        <w:rPr>
          <w:sz w:val="28"/>
        </w:rPr>
      </w:pPr>
      <w:r>
        <w:rPr>
          <w:noProof/>
        </w:rPr>
        <w:drawing>
          <wp:inline distT="0" distB="0" distL="0" distR="0" wp14:anchorId="2789002C" wp14:editId="4DD86011">
            <wp:extent cx="4352925" cy="1752600"/>
            <wp:effectExtent l="190500" t="190500" r="200025" b="19050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035" w:rsidRDefault="00911035" w:rsidP="00911035">
      <w:pPr>
        <w:rPr>
          <w:sz w:val="28"/>
        </w:rPr>
      </w:pPr>
      <w:r>
        <w:rPr>
          <w:rFonts w:hint="eastAsia"/>
          <w:sz w:val="28"/>
        </w:rPr>
        <w:lastRenderedPageBreak/>
        <w:t>创建</w:t>
      </w:r>
      <w:r>
        <w:rPr>
          <w:rFonts w:hint="eastAsia"/>
          <w:sz w:val="28"/>
        </w:rPr>
        <w:t>web-util</w:t>
      </w:r>
      <w:r>
        <w:rPr>
          <w:rFonts w:hint="eastAsia"/>
          <w:sz w:val="28"/>
        </w:rPr>
        <w:t>模块</w:t>
      </w:r>
    </w:p>
    <w:p w:rsidR="00911035" w:rsidRDefault="00911035" w:rsidP="00911035">
      <w:pPr>
        <w:rPr>
          <w:sz w:val="28"/>
        </w:rPr>
      </w:pPr>
      <w:r>
        <w:rPr>
          <w:noProof/>
        </w:rPr>
        <w:drawing>
          <wp:inline distT="0" distB="0" distL="0" distR="0" wp14:anchorId="00EA3BFB" wp14:editId="350BAA75">
            <wp:extent cx="2619375" cy="2524125"/>
            <wp:effectExtent l="190500" t="190500" r="200025" b="2000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035" w:rsidRDefault="00911035" w:rsidP="00911035">
      <w:pPr>
        <w:rPr>
          <w:sz w:val="28"/>
        </w:rPr>
      </w:pPr>
    </w:p>
    <w:p w:rsidR="00911035" w:rsidRDefault="00911035" w:rsidP="00911035">
      <w:pPr>
        <w:rPr>
          <w:sz w:val="28"/>
        </w:rPr>
      </w:pPr>
      <w:r>
        <w:rPr>
          <w:noProof/>
        </w:rPr>
        <w:drawing>
          <wp:inline distT="0" distB="0" distL="0" distR="0" wp14:anchorId="1B970CAB" wp14:editId="0CCDCA03">
            <wp:extent cx="3238500" cy="2000250"/>
            <wp:effectExtent l="190500" t="190500" r="190500" b="19050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035" w:rsidRDefault="00911035" w:rsidP="00A24B68">
      <w:pPr>
        <w:rPr>
          <w:sz w:val="28"/>
        </w:rPr>
      </w:pPr>
    </w:p>
    <w:p w:rsidR="00911035" w:rsidRDefault="00911035" w:rsidP="00A24B68">
      <w:pPr>
        <w:rPr>
          <w:sz w:val="28"/>
        </w:rPr>
      </w:pPr>
    </w:p>
    <w:p w:rsidR="00911035" w:rsidRDefault="00911035" w:rsidP="00A24B68">
      <w:pPr>
        <w:rPr>
          <w:sz w:val="28"/>
        </w:rPr>
      </w:pPr>
    </w:p>
    <w:p w:rsidR="00911035" w:rsidRDefault="00911035" w:rsidP="00A24B68">
      <w:pPr>
        <w:rPr>
          <w:sz w:val="28"/>
        </w:rPr>
      </w:pPr>
    </w:p>
    <w:p w:rsidR="00911035" w:rsidRDefault="00911035" w:rsidP="00A24B68">
      <w:pPr>
        <w:rPr>
          <w:sz w:val="28"/>
        </w:rPr>
      </w:pPr>
    </w:p>
    <w:p w:rsidR="00DE205B" w:rsidRDefault="00B13958" w:rsidP="005A5B60">
      <w:pPr>
        <w:ind w:firstLineChars="100" w:firstLine="280"/>
        <w:rPr>
          <w:sz w:val="28"/>
        </w:rPr>
      </w:pPr>
      <w:r>
        <w:rPr>
          <w:rFonts w:hint="eastAsia"/>
          <w:sz w:val="28"/>
        </w:rPr>
        <w:t>pom.xml</w:t>
      </w:r>
      <w:r>
        <w:rPr>
          <w:rFonts w:hint="eastAsia"/>
          <w:sz w:val="28"/>
        </w:rPr>
        <w:t>文件</w:t>
      </w:r>
      <w:r w:rsidR="005A5B60">
        <w:rPr>
          <w:rFonts w:hint="eastAsia"/>
          <w:sz w:val="28"/>
        </w:rPr>
        <w:t xml:space="preserve"> </w:t>
      </w:r>
    </w:p>
    <w:p w:rsidR="005A5B60" w:rsidRDefault="005A5B60" w:rsidP="005A5B60">
      <w:r>
        <w:rPr>
          <w:rFonts w:hint="eastAsia"/>
        </w:rPr>
        <w:t>首先先分析具体哪些包是通用的</w:t>
      </w:r>
    </w:p>
    <w:p w:rsidR="00CD17BE" w:rsidRDefault="00CD17BE" w:rsidP="005A5B60">
      <w:r>
        <w:rPr>
          <w:rFonts w:hint="eastAsia"/>
        </w:rPr>
        <w:t>gmall-common-util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A5B60" w:rsidTr="00173E92">
        <w:tc>
          <w:tcPr>
            <w:tcW w:w="4261" w:type="dxa"/>
          </w:tcPr>
          <w:p w:rsidR="005A5B60" w:rsidRPr="00E05850" w:rsidRDefault="005A5B60" w:rsidP="0017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E058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spring-boot-starter-test</w:t>
            </w:r>
          </w:p>
        </w:tc>
        <w:tc>
          <w:tcPr>
            <w:tcW w:w="4261" w:type="dxa"/>
          </w:tcPr>
          <w:p w:rsidR="005A5B60" w:rsidRDefault="005A5B60" w:rsidP="00173E92">
            <w:r>
              <w:rPr>
                <w:rFonts w:hint="eastAsia"/>
              </w:rPr>
              <w:t>测试</w:t>
            </w:r>
            <w:ins w:id="1" w:author="Administrator" w:date="2018-03-07T19:04:00Z">
              <w:r w:rsidR="006E3799"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(</w:t>
              </w:r>
              <w:r w:rsidR="006E3799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springboot</w:t>
              </w:r>
              <w:r w:rsidR="006E3799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有默认版本</w:t>
              </w:r>
            </w:ins>
            <w:r w:rsidR="006E3799">
              <w:rPr>
                <w:rFonts w:hint="eastAsia"/>
                <w:noProof/>
              </w:rPr>
              <w:t>号</w:t>
            </w:r>
            <w:ins w:id="2" w:author="Administrator" w:date="2018-03-07T19:04:00Z">
              <w:r w:rsidR="006E3799"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)</w:t>
              </w:r>
            </w:ins>
          </w:p>
        </w:tc>
      </w:tr>
      <w:tr w:rsidR="005A5B60" w:rsidTr="00173E92">
        <w:tc>
          <w:tcPr>
            <w:tcW w:w="4261" w:type="dxa"/>
          </w:tcPr>
          <w:p w:rsidR="005A5B60" w:rsidRPr="00E05850" w:rsidRDefault="005A5B60" w:rsidP="0017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E058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spring-boot-starter-web</w:t>
            </w:r>
          </w:p>
        </w:tc>
        <w:tc>
          <w:tcPr>
            <w:tcW w:w="4261" w:type="dxa"/>
          </w:tcPr>
          <w:p w:rsidR="005A5B60" w:rsidRDefault="005A5B60" w:rsidP="00173E92">
            <w:r>
              <w:rPr>
                <w:rFonts w:hint="eastAsia"/>
              </w:rPr>
              <w:t>内含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容器、</w:t>
            </w:r>
            <w:r>
              <w:t>H</w:t>
            </w:r>
            <w:r>
              <w:rPr>
                <w:rFonts w:hint="eastAsia"/>
              </w:rPr>
              <w:t>ttp</w:t>
            </w:r>
            <w:r>
              <w:t>SevrletRequest</w:t>
            </w:r>
            <w:r>
              <w:rPr>
                <w:rFonts w:hint="eastAsia"/>
              </w:rPr>
              <w:t>等</w:t>
            </w:r>
          </w:p>
          <w:p w:rsidR="006E3799" w:rsidRPr="004B7E28" w:rsidRDefault="006E3799" w:rsidP="00173E92">
            <w:ins w:id="3" w:author="Administrator" w:date="2018-03-07T19:04:00Z">
              <w:r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(</w:t>
              </w:r>
              <w:r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springboot</w:t>
              </w:r>
              <w:r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有默认版本</w:t>
              </w:r>
            </w:ins>
            <w:r>
              <w:rPr>
                <w:rFonts w:hint="eastAsia"/>
                <w:noProof/>
              </w:rPr>
              <w:t>号</w:t>
            </w:r>
            <w:ins w:id="4" w:author="Administrator" w:date="2018-03-07T19:04:00Z">
              <w:r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)</w:t>
              </w:r>
            </w:ins>
          </w:p>
        </w:tc>
      </w:tr>
      <w:tr w:rsidR="005A5B60" w:rsidTr="00173E92">
        <w:tc>
          <w:tcPr>
            <w:tcW w:w="4261" w:type="dxa"/>
          </w:tcPr>
          <w:p w:rsidR="005A5B60" w:rsidRPr="0052569C" w:rsidRDefault="005A5B60" w:rsidP="0017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2569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fastjson</w:t>
            </w:r>
          </w:p>
        </w:tc>
        <w:tc>
          <w:tcPr>
            <w:tcW w:w="4261" w:type="dxa"/>
          </w:tcPr>
          <w:p w:rsidR="005A5B60" w:rsidRDefault="005A5B60" w:rsidP="00173E9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工具</w:t>
            </w:r>
          </w:p>
        </w:tc>
      </w:tr>
      <w:tr w:rsidR="005A5B60" w:rsidTr="00173E92">
        <w:tc>
          <w:tcPr>
            <w:tcW w:w="4261" w:type="dxa"/>
          </w:tcPr>
          <w:p w:rsidR="005A5B60" w:rsidRPr="0052569C" w:rsidRDefault="005A5B60" w:rsidP="0017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2569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commons-lang3</w:t>
            </w:r>
          </w:p>
        </w:tc>
        <w:tc>
          <w:tcPr>
            <w:tcW w:w="4261" w:type="dxa"/>
          </w:tcPr>
          <w:p w:rsidR="005A5B60" w:rsidRDefault="005A5B60" w:rsidP="00173E92">
            <w:r>
              <w:rPr>
                <w:rFonts w:hint="eastAsia"/>
              </w:rPr>
              <w:t>方便好用的</w:t>
            </w:r>
            <w:r>
              <w:rPr>
                <w:rFonts w:hint="eastAsia"/>
              </w:rPr>
              <w:t>apach</w:t>
            </w:r>
            <w:r>
              <w:t>e</w:t>
            </w:r>
            <w:r>
              <w:rPr>
                <w:rFonts w:hint="eastAsia"/>
              </w:rPr>
              <w:t>工具库</w:t>
            </w:r>
          </w:p>
        </w:tc>
      </w:tr>
      <w:tr w:rsidR="005A5B60" w:rsidTr="00173E92">
        <w:tc>
          <w:tcPr>
            <w:tcW w:w="4261" w:type="dxa"/>
          </w:tcPr>
          <w:p w:rsidR="005A5B60" w:rsidRPr="0032283A" w:rsidRDefault="005A5B60" w:rsidP="0017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2283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commons-beanutils</w:t>
            </w:r>
          </w:p>
        </w:tc>
        <w:tc>
          <w:tcPr>
            <w:tcW w:w="4261" w:type="dxa"/>
          </w:tcPr>
          <w:p w:rsidR="005A5B60" w:rsidRDefault="005A5B60" w:rsidP="00173E92">
            <w:r>
              <w:rPr>
                <w:rFonts w:hint="eastAsia"/>
              </w:rPr>
              <w:t>方便好用的</w:t>
            </w:r>
            <w:r>
              <w:rPr>
                <w:rFonts w:hint="eastAsia"/>
              </w:rPr>
              <w:t>apach</w:t>
            </w:r>
            <w:r>
              <w:t>e</w:t>
            </w:r>
            <w:r>
              <w:rPr>
                <w:rFonts w:hint="eastAsia"/>
              </w:rPr>
              <w:t>处理实体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工具库</w:t>
            </w:r>
          </w:p>
        </w:tc>
      </w:tr>
      <w:tr w:rsidR="005A5B60" w:rsidTr="00173E92">
        <w:tc>
          <w:tcPr>
            <w:tcW w:w="4261" w:type="dxa"/>
          </w:tcPr>
          <w:p w:rsidR="005A5B60" w:rsidRPr="0032283A" w:rsidRDefault="005A5B60" w:rsidP="0017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2283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commons-codec</w:t>
            </w:r>
          </w:p>
        </w:tc>
        <w:tc>
          <w:tcPr>
            <w:tcW w:w="4261" w:type="dxa"/>
          </w:tcPr>
          <w:p w:rsidR="005A5B60" w:rsidRDefault="005A5B60" w:rsidP="00173E92">
            <w:r>
              <w:rPr>
                <w:rFonts w:hint="eastAsia"/>
              </w:rPr>
              <w:t>方便好用的</w:t>
            </w:r>
            <w:r>
              <w:rPr>
                <w:rFonts w:hint="eastAsia"/>
              </w:rPr>
              <w:t>apach</w:t>
            </w:r>
            <w:r>
              <w:t>e</w:t>
            </w:r>
            <w:r>
              <w:rPr>
                <w:rFonts w:hint="eastAsia"/>
              </w:rPr>
              <w:t>解码工具库</w:t>
            </w:r>
          </w:p>
        </w:tc>
      </w:tr>
      <w:tr w:rsidR="005A5B60" w:rsidTr="00173E92">
        <w:tc>
          <w:tcPr>
            <w:tcW w:w="4261" w:type="dxa"/>
          </w:tcPr>
          <w:p w:rsidR="005A5B60" w:rsidRPr="0032283A" w:rsidRDefault="005A5B60" w:rsidP="0017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2283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httpclient</w:t>
            </w:r>
          </w:p>
        </w:tc>
        <w:tc>
          <w:tcPr>
            <w:tcW w:w="4261" w:type="dxa"/>
          </w:tcPr>
          <w:p w:rsidR="005A5B60" w:rsidRDefault="005A5B60" w:rsidP="00173E92"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调用客户端</w:t>
            </w:r>
          </w:p>
        </w:tc>
      </w:tr>
    </w:tbl>
    <w:p w:rsidR="005A5B60" w:rsidRDefault="00CD17BE" w:rsidP="00A24B68">
      <w:pPr>
        <w:rPr>
          <w:sz w:val="28"/>
        </w:rPr>
      </w:pPr>
      <w:r>
        <w:rPr>
          <w:sz w:val="28"/>
        </w:rPr>
        <w:t>gmall-</w:t>
      </w:r>
      <w:r>
        <w:rPr>
          <w:rFonts w:hint="eastAsia"/>
          <w:sz w:val="28"/>
        </w:rPr>
        <w:t>web-util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CD17BE" w:rsidTr="006E3799">
        <w:tc>
          <w:tcPr>
            <w:tcW w:w="2660" w:type="dxa"/>
          </w:tcPr>
          <w:p w:rsidR="00CD17BE" w:rsidRPr="00CD17BE" w:rsidRDefault="00CD17BE" w:rsidP="00CD17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D17B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thymeleaf</w:t>
            </w:r>
          </w:p>
        </w:tc>
        <w:tc>
          <w:tcPr>
            <w:tcW w:w="5862" w:type="dxa"/>
          </w:tcPr>
          <w:p w:rsidR="00CD17BE" w:rsidRDefault="00CD17BE" w:rsidP="00CD17BE">
            <w:r>
              <w:rPr>
                <w:rFonts w:hint="eastAsia"/>
              </w:rPr>
              <w:t>spring</w:t>
            </w:r>
            <w:r>
              <w:t>boot</w:t>
            </w:r>
            <w:r>
              <w:rPr>
                <w:rFonts w:hint="eastAsia"/>
              </w:rPr>
              <w:t>自带页面渲染工具</w:t>
            </w:r>
            <w:ins w:id="5" w:author="Administrator" w:date="2018-03-07T19:04:00Z">
              <w:r w:rsidR="006E3799"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(</w:t>
              </w:r>
              <w:r w:rsidR="006E3799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springboot</w:t>
              </w:r>
              <w:r w:rsidR="006E3799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有默认版本</w:t>
              </w:r>
            </w:ins>
            <w:r w:rsidR="006E3799">
              <w:rPr>
                <w:rFonts w:hint="eastAsia"/>
                <w:noProof/>
              </w:rPr>
              <w:t>号</w:t>
            </w:r>
            <w:ins w:id="6" w:author="Administrator" w:date="2018-03-07T19:04:00Z">
              <w:r w:rsidR="006E3799"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)</w:t>
              </w:r>
            </w:ins>
          </w:p>
        </w:tc>
      </w:tr>
    </w:tbl>
    <w:p w:rsidR="00CD17BE" w:rsidRDefault="00CD17BE" w:rsidP="00CD17BE">
      <w:pPr>
        <w:rPr>
          <w:sz w:val="28"/>
        </w:rPr>
      </w:pPr>
      <w:r>
        <w:rPr>
          <w:sz w:val="28"/>
        </w:rPr>
        <w:t>gmall-</w:t>
      </w:r>
      <w:r>
        <w:rPr>
          <w:rFonts w:hint="eastAsia"/>
          <w:sz w:val="28"/>
        </w:rPr>
        <w:t>service-util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CD17BE" w:rsidTr="006E3799">
        <w:tc>
          <w:tcPr>
            <w:tcW w:w="3510" w:type="dxa"/>
          </w:tcPr>
          <w:p w:rsidR="00CD17BE" w:rsidRDefault="00CD17BE" w:rsidP="00A24B68">
            <w:pPr>
              <w:rPr>
                <w:sz w:val="28"/>
              </w:rPr>
            </w:pPr>
            <w:r w:rsidRPr="004125E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spring-boot-starter-jdbc</w:t>
            </w:r>
          </w:p>
        </w:tc>
        <w:tc>
          <w:tcPr>
            <w:tcW w:w="5012" w:type="dxa"/>
          </w:tcPr>
          <w:p w:rsidR="00CD17BE" w:rsidRDefault="006E3799" w:rsidP="006E3799">
            <w:r>
              <w:rPr>
                <w:rFonts w:hint="eastAsia"/>
              </w:rPr>
              <w:t>数据库驱动</w:t>
            </w:r>
            <w:ins w:id="7" w:author="Administrator" w:date="2018-03-07T19:04:00Z">
              <w:r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(</w:t>
              </w:r>
              <w:r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springboot</w:t>
              </w:r>
              <w:r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有默认版本</w:t>
              </w:r>
            </w:ins>
            <w:r>
              <w:rPr>
                <w:rFonts w:hint="eastAsia"/>
                <w:noProof/>
              </w:rPr>
              <w:t>号</w:t>
            </w:r>
            <w:ins w:id="8" w:author="Administrator" w:date="2018-03-07T19:04:00Z">
              <w:r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)</w:t>
              </w:r>
            </w:ins>
          </w:p>
        </w:tc>
      </w:tr>
      <w:tr w:rsidR="00CD17BE" w:rsidTr="006E3799">
        <w:tc>
          <w:tcPr>
            <w:tcW w:w="3510" w:type="dxa"/>
          </w:tcPr>
          <w:p w:rsidR="00CD17BE" w:rsidRDefault="00CD17BE" w:rsidP="006E3799">
            <w:pPr>
              <w:rPr>
                <w:sz w:val="28"/>
              </w:rPr>
            </w:pPr>
            <w:r w:rsidRPr="004125E1">
              <w:t>mysql-connector-java</w:t>
            </w:r>
          </w:p>
        </w:tc>
        <w:tc>
          <w:tcPr>
            <w:tcW w:w="5012" w:type="dxa"/>
          </w:tcPr>
          <w:p w:rsidR="00CD17BE" w:rsidRDefault="006E3799" w:rsidP="006E3799">
            <w:r>
              <w:rPr>
                <w:rFonts w:hint="eastAsia"/>
              </w:rPr>
              <w:t>数据库连接器</w:t>
            </w:r>
            <w:ins w:id="9" w:author="Administrator" w:date="2018-03-07T19:04:00Z">
              <w:r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(</w:t>
              </w:r>
              <w:r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springboot</w:t>
              </w:r>
              <w:r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</w:rPr>
                <w:t>有默认版本</w:t>
              </w:r>
            </w:ins>
            <w:r>
              <w:rPr>
                <w:rFonts w:hint="eastAsia"/>
                <w:noProof/>
              </w:rPr>
              <w:t>号</w:t>
            </w:r>
            <w:ins w:id="10" w:author="Administrator" w:date="2018-03-07T19:04:00Z">
              <w:r>
                <w:rPr>
                  <w:rFonts w:ascii="Consolas" w:eastAsia="宋体" w:hAnsi="Consolas" w:cs="宋体" w:hint="eastAsia"/>
                  <w:color w:val="000000"/>
                  <w:kern w:val="0"/>
                  <w:sz w:val="20"/>
                  <w:szCs w:val="20"/>
                </w:rPr>
                <w:t>)</w:t>
              </w:r>
            </w:ins>
          </w:p>
        </w:tc>
      </w:tr>
      <w:tr w:rsidR="00CD17BE" w:rsidTr="006E3799">
        <w:tc>
          <w:tcPr>
            <w:tcW w:w="3510" w:type="dxa"/>
          </w:tcPr>
          <w:p w:rsidR="00CD17BE" w:rsidRDefault="00CD17BE" w:rsidP="00A24B68">
            <w:pPr>
              <w:rPr>
                <w:sz w:val="28"/>
              </w:rPr>
            </w:pPr>
            <w:r w:rsidRPr="004125E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mybatis-spring-boot-starter</w:t>
            </w:r>
          </w:p>
        </w:tc>
        <w:tc>
          <w:tcPr>
            <w:tcW w:w="5012" w:type="dxa"/>
          </w:tcPr>
          <w:p w:rsidR="00CD17BE" w:rsidRDefault="006E3799" w:rsidP="006E3799">
            <w:r>
              <w:rPr>
                <w:rFonts w:hint="eastAsia"/>
              </w:rPr>
              <w:t>mybatis</w:t>
            </w:r>
          </w:p>
        </w:tc>
      </w:tr>
    </w:tbl>
    <w:p w:rsidR="00CD17BE" w:rsidRDefault="00CD17BE" w:rsidP="00A24B68">
      <w:pPr>
        <w:rPr>
          <w:sz w:val="28"/>
        </w:rPr>
      </w:pPr>
    </w:p>
    <w:p w:rsidR="00911035" w:rsidRDefault="00911035" w:rsidP="00A24B68">
      <w:pPr>
        <w:rPr>
          <w:sz w:val="28"/>
        </w:rPr>
      </w:pPr>
    </w:p>
    <w:p w:rsidR="00911035" w:rsidRPr="00654EC8" w:rsidRDefault="00654EC8" w:rsidP="00A24B68">
      <w:r>
        <w:rPr>
          <w:rFonts w:hint="eastAsia"/>
        </w:rPr>
        <w:t>gmall-common-util</w:t>
      </w:r>
      <w:r>
        <w:rPr>
          <w:rFonts w:hint="eastAsia"/>
        </w:rPr>
        <w:t>的</w:t>
      </w: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62C" w:rsidTr="00DC462C">
        <w:tc>
          <w:tcPr>
            <w:tcW w:w="8522" w:type="dxa"/>
          </w:tcPr>
          <w:p w:rsidR="00DC462C" w:rsidRPr="00DC462C" w:rsidRDefault="00DC462C" w:rsidP="00DC462C">
            <w:pPr>
              <w:pStyle w:val="af"/>
              <w:rPr>
                <w:color w:val="000000"/>
              </w:rPr>
            </w:pPr>
            <w:r w:rsidRPr="00DC462C">
              <w:rPr>
                <w:i/>
                <w:iCs/>
                <w:color w:val="000000"/>
              </w:rPr>
              <w:t>&lt;?</w:t>
            </w:r>
            <w:r w:rsidRPr="00DC462C">
              <w:rPr>
                <w:color w:val="0000FF"/>
                <w:shd w:val="clear" w:color="auto" w:fill="EFEFEF"/>
              </w:rPr>
              <w:t>xml version</w:t>
            </w:r>
            <w:r w:rsidRPr="00DC462C">
              <w:rPr>
                <w:shd w:val="clear" w:color="auto" w:fill="EFEFEF"/>
              </w:rPr>
              <w:t xml:space="preserve">="1.0" </w:t>
            </w:r>
            <w:r w:rsidRPr="00DC462C">
              <w:rPr>
                <w:color w:val="0000FF"/>
                <w:shd w:val="clear" w:color="auto" w:fill="EFEFEF"/>
              </w:rPr>
              <w:t>encoding</w:t>
            </w:r>
            <w:r w:rsidRPr="00DC462C">
              <w:rPr>
                <w:shd w:val="clear" w:color="auto" w:fill="EFEFEF"/>
              </w:rPr>
              <w:t>="UTF-8"</w:t>
            </w:r>
            <w:r w:rsidRPr="00DC462C">
              <w:rPr>
                <w:i/>
                <w:iCs/>
                <w:color w:val="000000"/>
              </w:rPr>
              <w:t>?&gt;</w:t>
            </w:r>
            <w:r w:rsidRPr="00DC462C">
              <w:rPr>
                <w:i/>
                <w:iCs/>
                <w:color w:val="000000"/>
              </w:rPr>
              <w:br/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 xml:space="preserve">project </w:t>
            </w:r>
            <w:r w:rsidRPr="00DC462C">
              <w:rPr>
                <w:color w:val="0000FF"/>
                <w:shd w:val="clear" w:color="auto" w:fill="EFEFEF"/>
              </w:rPr>
              <w:t>xmlns</w:t>
            </w:r>
            <w:r w:rsidRPr="00DC462C">
              <w:rPr>
                <w:shd w:val="clear" w:color="auto" w:fill="EFEFEF"/>
              </w:rPr>
              <w:t>="http://maven.apache.org/POM/4.0.0"</w:t>
            </w:r>
            <w:r w:rsidRPr="00DC462C">
              <w:rPr>
                <w:shd w:val="clear" w:color="auto" w:fill="EFEFEF"/>
              </w:rPr>
              <w:br/>
              <w:t xml:space="preserve">         </w:t>
            </w:r>
            <w:r w:rsidRPr="00DC462C">
              <w:rPr>
                <w:color w:val="0000FF"/>
                <w:shd w:val="clear" w:color="auto" w:fill="EFEFEF"/>
              </w:rPr>
              <w:t>xmlns:</w:t>
            </w:r>
            <w:r w:rsidRPr="00DC462C">
              <w:rPr>
                <w:color w:val="660E7A"/>
                <w:shd w:val="clear" w:color="auto" w:fill="EFEFEF"/>
              </w:rPr>
              <w:t>xsi</w:t>
            </w:r>
            <w:r w:rsidRPr="00DC462C">
              <w:rPr>
                <w:shd w:val="clear" w:color="auto" w:fill="EFEFEF"/>
              </w:rPr>
              <w:t>="http://www.w3.org/2001/XMLSchema-instance"</w:t>
            </w:r>
            <w:r w:rsidRPr="00DC462C">
              <w:rPr>
                <w:shd w:val="clear" w:color="auto" w:fill="EFEFEF"/>
              </w:rPr>
              <w:br/>
              <w:t xml:space="preserve">         </w:t>
            </w:r>
            <w:r w:rsidRPr="00DC462C">
              <w:rPr>
                <w:color w:val="660E7A"/>
                <w:shd w:val="clear" w:color="auto" w:fill="EFEFEF"/>
              </w:rPr>
              <w:t>xsi</w:t>
            </w:r>
            <w:r w:rsidRPr="00DC462C">
              <w:rPr>
                <w:color w:val="0000FF"/>
                <w:shd w:val="clear" w:color="auto" w:fill="EFEFEF"/>
              </w:rPr>
              <w:t>:schemaLocation</w:t>
            </w:r>
            <w:r w:rsidRPr="00DC462C">
              <w:rPr>
                <w:shd w:val="clear" w:color="auto" w:fill="EFEFEF"/>
              </w:rPr>
              <w:t>="http://maven.apache.org/POM/4.0.0 http://maven.apache.org/xsd/maven-4.0.0.xsd"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modelVersion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4.0.0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modelVersion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com.atguigu.gmall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gmall-common-util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</w:r>
            <w:r w:rsidRPr="00DC462C">
              <w:rPr>
                <w:color w:val="000000"/>
              </w:rPr>
              <w:lastRenderedPageBreak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version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1.0-SNAPSHOT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version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parent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com.atguigu.gmall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gmall-parent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version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1.0-SNAPSHOT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version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parent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dependencies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org.springframework.boot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spring-boot-starter-test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org.springframework.boot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spring-boot-starter-web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</w:r>
            <w:r w:rsidRPr="00DC462C">
              <w:rPr>
                <w:color w:val="000000"/>
              </w:rPr>
              <w:br/>
              <w:t xml:space="preserve">  </w:t>
            </w:r>
            <w:r w:rsidRPr="00DC462C">
              <w:rPr>
                <w:color w:val="000000"/>
              </w:rPr>
              <w:br/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org.apache.httpcomponents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httpclient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</w:r>
            <w:r w:rsidR="009D54BF">
              <w:rPr>
                <w:i/>
                <w:iCs/>
                <w:color w:val="808080"/>
              </w:rPr>
              <w:t xml:space="preserve"> </w:t>
            </w:r>
            <w:r w:rsidRPr="00DC462C">
              <w:rPr>
                <w:i/>
                <w:iCs/>
                <w:color w:val="80808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org.apache.commons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commons-lang3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="00673198">
              <w:rPr>
                <w:color w:val="000000"/>
              </w:rPr>
              <w:br/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commons-beanutils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commons-beanutils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commons-codec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groupId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    </w:t>
            </w:r>
            <w:r w:rsidRPr="00DC462C">
              <w:rPr>
                <w:color w:val="000000"/>
                <w:shd w:val="clear" w:color="auto" w:fill="EFEFEF"/>
              </w:rPr>
              <w:t>&lt;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t>commons-codec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artifactId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   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dependency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  <w:t xml:space="preserve"> </w:t>
            </w:r>
            <w:r w:rsidRPr="00DC462C">
              <w:rPr>
                <w:color w:val="000000"/>
              </w:rPr>
              <w:br/>
              <w:t xml:space="preserve">    </w:t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dependencies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  <w:r w:rsidRPr="00DC462C">
              <w:rPr>
                <w:color w:val="000000"/>
              </w:rPr>
              <w:br/>
            </w:r>
            <w:r w:rsidRPr="00DC462C">
              <w:rPr>
                <w:color w:val="000000"/>
                <w:shd w:val="clear" w:color="auto" w:fill="EFEFEF"/>
              </w:rPr>
              <w:t>&lt;/</w:t>
            </w:r>
            <w:r w:rsidRPr="00DC462C">
              <w:rPr>
                <w:color w:val="000080"/>
                <w:shd w:val="clear" w:color="auto" w:fill="EFEFEF"/>
              </w:rPr>
              <w:t>project</w:t>
            </w:r>
            <w:r w:rsidRPr="00DC462C">
              <w:rPr>
                <w:color w:val="000000"/>
                <w:shd w:val="clear" w:color="auto" w:fill="EFEFEF"/>
              </w:rPr>
              <w:t>&gt;</w:t>
            </w:r>
          </w:p>
          <w:p w:rsidR="00DC462C" w:rsidRPr="00DC462C" w:rsidRDefault="00DC462C" w:rsidP="00DC462C">
            <w:pPr>
              <w:pStyle w:val="af"/>
              <w:rPr>
                <w:sz w:val="28"/>
              </w:rPr>
            </w:pPr>
          </w:p>
        </w:tc>
      </w:tr>
    </w:tbl>
    <w:p w:rsidR="00673198" w:rsidRPr="00654EC8" w:rsidRDefault="00673198" w:rsidP="00673198">
      <w:r>
        <w:rPr>
          <w:rFonts w:hint="eastAsia"/>
        </w:rPr>
        <w:lastRenderedPageBreak/>
        <w:t>gmall-</w:t>
      </w:r>
      <w:r>
        <w:t>web</w:t>
      </w:r>
      <w:r>
        <w:rPr>
          <w:rFonts w:hint="eastAsia"/>
        </w:rPr>
        <w:t>-util</w:t>
      </w:r>
      <w:r>
        <w:rPr>
          <w:rFonts w:hint="eastAsia"/>
        </w:rPr>
        <w:t>的</w:t>
      </w: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3198" w:rsidTr="00673198">
        <w:tc>
          <w:tcPr>
            <w:tcW w:w="8522" w:type="dxa"/>
          </w:tcPr>
          <w:p w:rsidR="00673198" w:rsidRPr="00673198" w:rsidRDefault="00673198" w:rsidP="00673198">
            <w:pPr>
              <w:pStyle w:val="af"/>
              <w:rPr>
                <w:color w:val="000000"/>
              </w:rPr>
            </w:pPr>
            <w:r w:rsidRPr="00673198">
              <w:rPr>
                <w:i/>
                <w:iCs/>
                <w:color w:val="000000"/>
              </w:rPr>
              <w:t>&lt;?</w:t>
            </w:r>
            <w:r w:rsidRPr="00673198">
              <w:rPr>
                <w:color w:val="0000FF"/>
                <w:shd w:val="clear" w:color="auto" w:fill="EFEFEF"/>
              </w:rPr>
              <w:t>xml version</w:t>
            </w:r>
            <w:r w:rsidRPr="00673198">
              <w:rPr>
                <w:shd w:val="clear" w:color="auto" w:fill="EFEFEF"/>
              </w:rPr>
              <w:t xml:space="preserve">="1.0" </w:t>
            </w:r>
            <w:r w:rsidRPr="00673198">
              <w:rPr>
                <w:color w:val="0000FF"/>
                <w:shd w:val="clear" w:color="auto" w:fill="EFEFEF"/>
              </w:rPr>
              <w:t>encoding</w:t>
            </w:r>
            <w:r w:rsidRPr="00673198">
              <w:rPr>
                <w:shd w:val="clear" w:color="auto" w:fill="EFEFEF"/>
              </w:rPr>
              <w:t>="UTF-8"</w:t>
            </w:r>
            <w:r w:rsidRPr="00673198">
              <w:rPr>
                <w:i/>
                <w:iCs/>
                <w:color w:val="000000"/>
              </w:rPr>
              <w:t>?&gt;</w:t>
            </w:r>
            <w:r w:rsidRPr="00673198">
              <w:rPr>
                <w:i/>
                <w:iCs/>
                <w:color w:val="000000"/>
              </w:rPr>
              <w:br/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 xml:space="preserve">project </w:t>
            </w:r>
            <w:r w:rsidRPr="00673198">
              <w:rPr>
                <w:color w:val="0000FF"/>
                <w:shd w:val="clear" w:color="auto" w:fill="EFEFEF"/>
              </w:rPr>
              <w:t>xmlns</w:t>
            </w:r>
            <w:r w:rsidRPr="00673198">
              <w:rPr>
                <w:shd w:val="clear" w:color="auto" w:fill="EFEFEF"/>
              </w:rPr>
              <w:t>="http://maven.apache.org/POM/4.0.0"</w:t>
            </w:r>
            <w:r w:rsidRPr="00673198">
              <w:rPr>
                <w:shd w:val="clear" w:color="auto" w:fill="EFEFEF"/>
              </w:rPr>
              <w:br/>
              <w:t xml:space="preserve">         </w:t>
            </w:r>
            <w:r w:rsidRPr="00673198">
              <w:rPr>
                <w:color w:val="0000FF"/>
                <w:shd w:val="clear" w:color="auto" w:fill="EFEFEF"/>
              </w:rPr>
              <w:t>xmlns:</w:t>
            </w:r>
            <w:r w:rsidRPr="00673198">
              <w:rPr>
                <w:color w:val="660E7A"/>
                <w:shd w:val="clear" w:color="auto" w:fill="EFEFEF"/>
              </w:rPr>
              <w:t>xsi</w:t>
            </w:r>
            <w:r w:rsidRPr="00673198">
              <w:rPr>
                <w:shd w:val="clear" w:color="auto" w:fill="EFEFEF"/>
              </w:rPr>
              <w:t>="http://www.w3.org/2001/XMLSchema-instance"</w:t>
            </w:r>
            <w:r w:rsidRPr="00673198">
              <w:rPr>
                <w:shd w:val="clear" w:color="auto" w:fill="EFEFEF"/>
              </w:rPr>
              <w:br/>
              <w:t xml:space="preserve">         </w:t>
            </w:r>
            <w:r w:rsidRPr="00673198">
              <w:rPr>
                <w:color w:val="660E7A"/>
                <w:shd w:val="clear" w:color="auto" w:fill="EFEFEF"/>
              </w:rPr>
              <w:t>xsi</w:t>
            </w:r>
            <w:r w:rsidRPr="00673198">
              <w:rPr>
                <w:color w:val="0000FF"/>
                <w:shd w:val="clear" w:color="auto" w:fill="EFEFEF"/>
              </w:rPr>
              <w:t>:schemaLocation</w:t>
            </w:r>
            <w:r w:rsidRPr="00673198">
              <w:rPr>
                <w:shd w:val="clear" w:color="auto" w:fill="EFEFEF"/>
              </w:rPr>
              <w:t>="http://maven.apache.org/POM/4.0.0 http://maven.apache.org/xsd/maven-4.0.0.xsd"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parent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gmall-parent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com.atguigu.gmall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1.0-SNAPSHOT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</w:r>
            <w:r w:rsidRPr="00673198">
              <w:rPr>
                <w:color w:val="000000"/>
              </w:rPr>
              <w:lastRenderedPageBreak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parent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modelVersion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4.0.0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modelVersion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</w:r>
            <w:r w:rsidRPr="00673198">
              <w:rPr>
                <w:color w:val="000000"/>
              </w:rPr>
              <w:br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gmall-web-util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com.atguigu.gmall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1.0-SNAPSHOT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dependencies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dependency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com.atguigu.gmall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gmall-common-util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1.0-SNAPSHOT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version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dependency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673198">
              <w:rPr>
                <w:color w:val="000000"/>
              </w:rPr>
              <w:br/>
              <w:t xml:space="preserve">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dependency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org.springframework.boot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groupId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    </w:t>
            </w:r>
            <w:r w:rsidRPr="00673198">
              <w:rPr>
                <w:color w:val="000000"/>
                <w:shd w:val="clear" w:color="auto" w:fill="EFEFEF"/>
              </w:rPr>
              <w:t>&lt;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t>spring-boot-starter-thymeleaf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artifactId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  <w:t xml:space="preserve">        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dependency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</w:r>
            <w:r w:rsidRPr="00673198">
              <w:rPr>
                <w:color w:val="000000"/>
              </w:rPr>
              <w:br/>
              <w:t xml:space="preserve">    </w:t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dependencies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  <w:r w:rsidRPr="00673198">
              <w:rPr>
                <w:color w:val="000000"/>
              </w:rPr>
              <w:br/>
            </w:r>
            <w:r w:rsidRPr="00673198">
              <w:rPr>
                <w:color w:val="000000"/>
              </w:rPr>
              <w:br/>
            </w:r>
            <w:r w:rsidRPr="00673198">
              <w:rPr>
                <w:color w:val="000000"/>
                <w:shd w:val="clear" w:color="auto" w:fill="EFEFEF"/>
              </w:rPr>
              <w:t>&lt;/</w:t>
            </w:r>
            <w:r w:rsidRPr="00673198">
              <w:rPr>
                <w:color w:val="000080"/>
                <w:shd w:val="clear" w:color="auto" w:fill="EFEFEF"/>
              </w:rPr>
              <w:t>project</w:t>
            </w:r>
            <w:r w:rsidRPr="00673198">
              <w:rPr>
                <w:color w:val="000000"/>
                <w:shd w:val="clear" w:color="auto" w:fill="EFEFEF"/>
              </w:rPr>
              <w:t>&gt;</w:t>
            </w:r>
          </w:p>
          <w:p w:rsidR="00673198" w:rsidRPr="00673198" w:rsidRDefault="00673198" w:rsidP="00673198">
            <w:pPr>
              <w:pStyle w:val="af"/>
              <w:rPr>
                <w:sz w:val="28"/>
              </w:rPr>
            </w:pPr>
          </w:p>
        </w:tc>
      </w:tr>
    </w:tbl>
    <w:p w:rsidR="00673198" w:rsidRPr="00654EC8" w:rsidRDefault="00673198" w:rsidP="00673198">
      <w:r>
        <w:rPr>
          <w:rFonts w:hint="eastAsia"/>
        </w:rPr>
        <w:lastRenderedPageBreak/>
        <w:t>gmall-</w:t>
      </w:r>
      <w:r>
        <w:t>service</w:t>
      </w:r>
      <w:r>
        <w:rPr>
          <w:rFonts w:hint="eastAsia"/>
        </w:rPr>
        <w:t>-util</w:t>
      </w:r>
      <w:r>
        <w:rPr>
          <w:rFonts w:hint="eastAsia"/>
        </w:rPr>
        <w:t>的</w:t>
      </w: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593" w:rsidTr="00302593">
        <w:tc>
          <w:tcPr>
            <w:tcW w:w="8522" w:type="dxa"/>
          </w:tcPr>
          <w:p w:rsidR="00302593" w:rsidRPr="00302593" w:rsidRDefault="00302593" w:rsidP="00F5550E">
            <w:pPr>
              <w:pStyle w:val="af"/>
              <w:rPr>
                <w:color w:val="000000"/>
              </w:rPr>
            </w:pPr>
            <w:r w:rsidRPr="00302593">
              <w:rPr>
                <w:i/>
                <w:iCs/>
                <w:color w:val="000000"/>
              </w:rPr>
              <w:t>&lt;?</w:t>
            </w:r>
            <w:r w:rsidRPr="00302593">
              <w:rPr>
                <w:color w:val="0000FF"/>
                <w:shd w:val="clear" w:color="auto" w:fill="EFEFEF"/>
              </w:rPr>
              <w:t>xml version</w:t>
            </w:r>
            <w:r w:rsidRPr="00302593">
              <w:rPr>
                <w:shd w:val="clear" w:color="auto" w:fill="EFEFEF"/>
              </w:rPr>
              <w:t xml:space="preserve">="1.0" </w:t>
            </w:r>
            <w:r w:rsidRPr="00302593">
              <w:rPr>
                <w:color w:val="0000FF"/>
                <w:shd w:val="clear" w:color="auto" w:fill="EFEFEF"/>
              </w:rPr>
              <w:t>encoding</w:t>
            </w:r>
            <w:r w:rsidRPr="00302593">
              <w:rPr>
                <w:shd w:val="clear" w:color="auto" w:fill="EFEFEF"/>
              </w:rPr>
              <w:t>="UTF-8"</w:t>
            </w:r>
            <w:r w:rsidRPr="00302593">
              <w:rPr>
                <w:i/>
                <w:iCs/>
                <w:color w:val="000000"/>
              </w:rPr>
              <w:t>?&gt;</w:t>
            </w:r>
            <w:r w:rsidRPr="00302593">
              <w:rPr>
                <w:i/>
                <w:iCs/>
                <w:color w:val="000000"/>
              </w:rPr>
              <w:br/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 xml:space="preserve">project </w:t>
            </w:r>
            <w:r w:rsidRPr="00302593">
              <w:rPr>
                <w:color w:val="0000FF"/>
                <w:shd w:val="clear" w:color="auto" w:fill="EFEFEF"/>
              </w:rPr>
              <w:t>xmlns</w:t>
            </w:r>
            <w:r w:rsidRPr="00302593">
              <w:rPr>
                <w:shd w:val="clear" w:color="auto" w:fill="EFEFEF"/>
              </w:rPr>
              <w:t>="http://maven.apache.org/POM/4.0.0"</w:t>
            </w:r>
            <w:r w:rsidRPr="00302593">
              <w:rPr>
                <w:shd w:val="clear" w:color="auto" w:fill="EFEFEF"/>
              </w:rPr>
              <w:br/>
              <w:t xml:space="preserve">         </w:t>
            </w:r>
            <w:r w:rsidRPr="00302593">
              <w:rPr>
                <w:color w:val="0000FF"/>
                <w:shd w:val="clear" w:color="auto" w:fill="EFEFEF"/>
              </w:rPr>
              <w:t>xmlns:</w:t>
            </w:r>
            <w:r w:rsidRPr="00302593">
              <w:rPr>
                <w:color w:val="660E7A"/>
                <w:shd w:val="clear" w:color="auto" w:fill="EFEFEF"/>
              </w:rPr>
              <w:t>xsi</w:t>
            </w:r>
            <w:r w:rsidRPr="00302593">
              <w:rPr>
                <w:shd w:val="clear" w:color="auto" w:fill="EFEFEF"/>
              </w:rPr>
              <w:t>="http://www.w3.org/2001/XMLSchema-instance"</w:t>
            </w:r>
            <w:r w:rsidRPr="00302593">
              <w:rPr>
                <w:shd w:val="clear" w:color="auto" w:fill="EFEFEF"/>
              </w:rPr>
              <w:br/>
              <w:t xml:space="preserve">         </w:t>
            </w:r>
            <w:r w:rsidRPr="00302593">
              <w:rPr>
                <w:color w:val="660E7A"/>
                <w:shd w:val="clear" w:color="auto" w:fill="EFEFEF"/>
              </w:rPr>
              <w:t>xsi</w:t>
            </w:r>
            <w:r w:rsidRPr="00302593">
              <w:rPr>
                <w:color w:val="0000FF"/>
                <w:shd w:val="clear" w:color="auto" w:fill="EFEFEF"/>
              </w:rPr>
              <w:t>:schemaLocation</w:t>
            </w:r>
            <w:r w:rsidRPr="00302593">
              <w:rPr>
                <w:shd w:val="clear" w:color="auto" w:fill="EFEFEF"/>
              </w:rPr>
              <w:t>="http://maven.apache.org/POM/4.0.0 http://maven.apache.org/xsd/maven-4.0.0.xsd"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parent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gmall-parent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com.atguigu.gmall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version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1.0-SNAPSHOT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version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parent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modelVersion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4.0.0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modelVersion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gmall-service-util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dependencies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com.atguigu.gmall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gmall-common-util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version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1.0-SNAPSHOT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version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org.springframework.boot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spring-boot-starter-jdbc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org.mybatis.spring.boot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mybatis-spring-boot-starter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mysql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</w:r>
            <w:r w:rsidRPr="00302593">
              <w:rPr>
                <w:color w:val="000000"/>
              </w:rPr>
              <w:lastRenderedPageBreak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mysql-connector-java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scope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runtime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scope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redis.clients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groupId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    </w:t>
            </w:r>
            <w:r w:rsidRPr="00302593">
              <w:rPr>
                <w:color w:val="000000"/>
                <w:shd w:val="clear" w:color="auto" w:fill="EFEFEF"/>
              </w:rPr>
              <w:t>&lt;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t>jedis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artifactId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  <w:t xml:space="preserve">        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dependency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</w:r>
            <w:r>
              <w:rPr>
                <w:color w:val="000000"/>
              </w:rPr>
              <w:t xml:space="preserve"> </w:t>
            </w:r>
            <w:r w:rsidRPr="00302593">
              <w:rPr>
                <w:color w:val="000000"/>
              </w:rPr>
              <w:br/>
              <w:t xml:space="preserve">    </w:t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dependencies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  <w:r w:rsidRPr="00302593">
              <w:rPr>
                <w:color w:val="000000"/>
              </w:rPr>
              <w:br/>
            </w:r>
            <w:r w:rsidRPr="00302593">
              <w:rPr>
                <w:color w:val="000000"/>
                <w:shd w:val="clear" w:color="auto" w:fill="EFEFEF"/>
              </w:rPr>
              <w:t>&lt;/</w:t>
            </w:r>
            <w:r w:rsidRPr="00302593">
              <w:rPr>
                <w:color w:val="000080"/>
                <w:shd w:val="clear" w:color="auto" w:fill="EFEFEF"/>
              </w:rPr>
              <w:t>project</w:t>
            </w:r>
            <w:r w:rsidRPr="00302593">
              <w:rPr>
                <w:color w:val="000000"/>
                <w:shd w:val="clear" w:color="auto" w:fill="EFEFEF"/>
              </w:rPr>
              <w:t>&gt;</w:t>
            </w:r>
          </w:p>
          <w:p w:rsidR="00302593" w:rsidRPr="00302593" w:rsidRDefault="00302593" w:rsidP="00F5550E">
            <w:pPr>
              <w:pStyle w:val="af"/>
              <w:rPr>
                <w:sz w:val="28"/>
              </w:rPr>
            </w:pPr>
          </w:p>
        </w:tc>
      </w:tr>
    </w:tbl>
    <w:p w:rsidR="00DC462C" w:rsidRPr="00302593" w:rsidRDefault="00DC462C" w:rsidP="00A24B68">
      <w:pPr>
        <w:rPr>
          <w:sz w:val="28"/>
        </w:rPr>
      </w:pPr>
    </w:p>
    <w:p w:rsidR="00E21A60" w:rsidRPr="00673198" w:rsidRDefault="00E21A60" w:rsidP="00A24B68">
      <w:pPr>
        <w:rPr>
          <w:sz w:val="28"/>
        </w:rPr>
      </w:pPr>
    </w:p>
    <w:p w:rsidR="00FD2650" w:rsidRDefault="00FD2650" w:rsidP="00A24B68">
      <w:pPr>
        <w:rPr>
          <w:sz w:val="28"/>
        </w:rPr>
      </w:pPr>
    </w:p>
    <w:p w:rsidR="00FD2650" w:rsidRDefault="00FD2650" w:rsidP="00A24B68">
      <w:pPr>
        <w:rPr>
          <w:sz w:val="28"/>
        </w:rPr>
      </w:pP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interface</w:t>
      </w:r>
      <w:r>
        <w:rPr>
          <w:rFonts w:hint="eastAsia"/>
          <w:sz w:val="28"/>
        </w:rPr>
        <w:t>模块</w:t>
      </w:r>
    </w:p>
    <w:p w:rsidR="00FD2650" w:rsidRDefault="00FD2650" w:rsidP="00A24B68">
      <w:pPr>
        <w:rPr>
          <w:sz w:val="28"/>
        </w:rPr>
      </w:pPr>
      <w:r>
        <w:rPr>
          <w:noProof/>
        </w:rPr>
        <w:drawing>
          <wp:inline distT="0" distB="0" distL="0" distR="0" wp14:anchorId="366C3DCF" wp14:editId="2476554C">
            <wp:extent cx="2705100" cy="1952625"/>
            <wp:effectExtent l="190500" t="190500" r="190500" b="2000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3D9" w:rsidRDefault="003C23D9" w:rsidP="00A24B68">
      <w:pPr>
        <w:rPr>
          <w:sz w:val="28"/>
        </w:rPr>
      </w:pPr>
    </w:p>
    <w:p w:rsidR="003C23D9" w:rsidRDefault="007D2DDA" w:rsidP="00F62C2D">
      <w:pPr>
        <w:pStyle w:val="3"/>
      </w:pPr>
      <w:r>
        <w:rPr>
          <w:rFonts w:hint="eastAsia"/>
        </w:rPr>
        <w:lastRenderedPageBreak/>
        <w:t xml:space="preserve">5 </w:t>
      </w:r>
      <w:r w:rsidR="003C23D9">
        <w:rPr>
          <w:rFonts w:hint="eastAsia"/>
        </w:rPr>
        <w:t>搭建</w:t>
      </w:r>
      <w:r w:rsidR="003C23D9">
        <w:rPr>
          <w:rFonts w:hint="eastAsia"/>
        </w:rPr>
        <w:t>interface</w:t>
      </w:r>
      <w:r w:rsidR="003C23D9">
        <w:rPr>
          <w:rFonts w:hint="eastAsia"/>
        </w:rPr>
        <w:t>模块</w:t>
      </w:r>
    </w:p>
    <w:p w:rsidR="003C23D9" w:rsidRDefault="003C23D9" w:rsidP="00A24B68">
      <w:pPr>
        <w:rPr>
          <w:sz w:val="28"/>
        </w:rPr>
      </w:pPr>
      <w:r>
        <w:rPr>
          <w:noProof/>
        </w:rPr>
        <w:drawing>
          <wp:inline distT="0" distB="0" distL="0" distR="0" wp14:anchorId="6E09D59D" wp14:editId="76F3B72E">
            <wp:extent cx="2847975" cy="1981200"/>
            <wp:effectExtent l="190500" t="190500" r="200025" b="19050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3D9" w:rsidRDefault="003336EF" w:rsidP="00A24B68">
      <w:pPr>
        <w:rPr>
          <w:sz w:val="28"/>
        </w:rPr>
      </w:pPr>
      <w:r>
        <w:rPr>
          <w:rFonts w:hint="eastAsia"/>
          <w:sz w:val="28"/>
        </w:rPr>
        <w:t>把</w:t>
      </w:r>
      <w:r>
        <w:rPr>
          <w:rFonts w:hint="eastAsia"/>
          <w:sz w:val="28"/>
        </w:rPr>
        <w:t>UserManageService</w:t>
      </w:r>
      <w:r>
        <w:rPr>
          <w:rFonts w:hint="eastAsia"/>
          <w:sz w:val="28"/>
        </w:rPr>
        <w:t>接口移动到该模块下</w:t>
      </w:r>
    </w:p>
    <w:p w:rsidR="003336EF" w:rsidRDefault="003336EF" w:rsidP="00A24B68">
      <w:pPr>
        <w:rPr>
          <w:sz w:val="28"/>
        </w:rPr>
      </w:pPr>
      <w:r>
        <w:rPr>
          <w:noProof/>
        </w:rPr>
        <w:drawing>
          <wp:inline distT="0" distB="0" distL="0" distR="0" wp14:anchorId="0701C49B" wp14:editId="55ADF700">
            <wp:extent cx="3352800" cy="2228850"/>
            <wp:effectExtent l="190500" t="190500" r="190500" b="19050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50" w:rsidRDefault="003336EF" w:rsidP="00A24B68">
      <w:pPr>
        <w:rPr>
          <w:sz w:val="28"/>
        </w:rPr>
      </w:pPr>
      <w:r>
        <w:rPr>
          <w:sz w:val="28"/>
        </w:rPr>
        <w:t>interface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36EF" w:rsidTr="003336EF">
        <w:tc>
          <w:tcPr>
            <w:tcW w:w="8522" w:type="dxa"/>
          </w:tcPr>
          <w:p w:rsidR="003336EF" w:rsidRDefault="003336EF" w:rsidP="003336EF">
            <w:pPr>
              <w:pStyle w:val="a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>="http://maven.apache.org/POM/4.0.0"</w:t>
            </w:r>
            <w:r>
              <w:rPr>
                <w:shd w:val="clear" w:color="auto" w:fill="EFEFEF"/>
              </w:rPr>
              <w:br/>
              <w:t xml:space="preserve">        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/>
              <w:t xml:space="preserve">      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com.atguigu.gmall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gmall-interface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packaging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jar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packaging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com.atguigu.gmall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gmall-bean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:rsidR="003336EF" w:rsidRPr="003336EF" w:rsidRDefault="003336EF" w:rsidP="003336EF">
            <w:pPr>
              <w:pStyle w:val="af"/>
              <w:rPr>
                <w:sz w:val="28"/>
              </w:rPr>
            </w:pPr>
          </w:p>
        </w:tc>
      </w:tr>
    </w:tbl>
    <w:p w:rsidR="003336EF" w:rsidRDefault="003336EF" w:rsidP="00A24B68">
      <w:pPr>
        <w:rPr>
          <w:sz w:val="28"/>
        </w:rPr>
      </w:pPr>
    </w:p>
    <w:p w:rsidR="007F090F" w:rsidRDefault="007F090F" w:rsidP="00A24B68">
      <w:pPr>
        <w:rPr>
          <w:sz w:val="28"/>
        </w:rPr>
      </w:pPr>
      <w:r>
        <w:rPr>
          <w:rFonts w:hint="eastAsia"/>
          <w:sz w:val="28"/>
        </w:rPr>
        <w:t>最终的结构图</w:t>
      </w:r>
    </w:p>
    <w:p w:rsidR="007F090F" w:rsidRDefault="007F090F" w:rsidP="00A24B68">
      <w:pPr>
        <w:rPr>
          <w:sz w:val="28"/>
        </w:rPr>
      </w:pPr>
      <w:r>
        <w:rPr>
          <w:noProof/>
        </w:rPr>
        <w:drawing>
          <wp:inline distT="0" distB="0" distL="0" distR="0" wp14:anchorId="038EDAFD" wp14:editId="5AA8D04B">
            <wp:extent cx="5274310" cy="2779395"/>
            <wp:effectExtent l="190500" t="190500" r="193040" b="1924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90F" w:rsidRDefault="007F090F" w:rsidP="00A24B68">
      <w:pPr>
        <w:rPr>
          <w:sz w:val="28"/>
        </w:rPr>
      </w:pPr>
    </w:p>
    <w:p w:rsidR="007F090F" w:rsidRDefault="007F090F" w:rsidP="00A24B68">
      <w:pPr>
        <w:rPr>
          <w:sz w:val="28"/>
        </w:rPr>
      </w:pPr>
    </w:p>
    <w:p w:rsidR="00F62C2D" w:rsidRDefault="007D2DDA" w:rsidP="004A1FFE">
      <w:pPr>
        <w:pStyle w:val="3"/>
      </w:pPr>
      <w:r>
        <w:t xml:space="preserve">6 </w:t>
      </w:r>
      <w:r w:rsidR="00F62C2D">
        <w:t>gmall-</w:t>
      </w:r>
      <w:r w:rsidR="00F62C2D">
        <w:rPr>
          <w:rFonts w:hint="eastAsia"/>
        </w:rPr>
        <w:t>User</w:t>
      </w:r>
      <w:r w:rsidR="00F62C2D">
        <w:t>-</w:t>
      </w:r>
      <w:r w:rsidR="00F62C2D">
        <w:rPr>
          <w:rFonts w:hint="eastAsia"/>
        </w:rPr>
        <w:t>manage</w:t>
      </w:r>
      <w:r w:rsidR="00F62C2D">
        <w:rPr>
          <w:rFonts w:hint="eastAsia"/>
        </w:rPr>
        <w:t>模块</w:t>
      </w:r>
      <w:r w:rsidR="00F62C2D">
        <w:rPr>
          <w:rFonts w:hint="eastAsia"/>
        </w:rPr>
        <w:t xml:space="preserve"> </w:t>
      </w:r>
    </w:p>
    <w:p w:rsidR="00F62C2D" w:rsidRDefault="00F62C2D" w:rsidP="00A24B68">
      <w:pPr>
        <w:rPr>
          <w:sz w:val="28"/>
        </w:rPr>
      </w:pPr>
      <w:r>
        <w:rPr>
          <w:sz w:val="28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2C2D" w:rsidTr="00F62C2D">
        <w:tc>
          <w:tcPr>
            <w:tcW w:w="8522" w:type="dxa"/>
          </w:tcPr>
          <w:p w:rsidR="007D2DDA" w:rsidRPr="001274DC" w:rsidRDefault="007D2DDA" w:rsidP="007D2DDA">
            <w:pPr>
              <w:pStyle w:val="af"/>
              <w:rPr>
                <w:color w:val="000000"/>
              </w:rPr>
            </w:pPr>
            <w:r w:rsidRPr="001274DC">
              <w:rPr>
                <w:i/>
                <w:iCs/>
                <w:color w:val="000000"/>
              </w:rPr>
              <w:t>&lt;?</w:t>
            </w:r>
            <w:r w:rsidRPr="001274DC">
              <w:rPr>
                <w:color w:val="0000FF"/>
                <w:shd w:val="clear" w:color="auto" w:fill="EFEFEF"/>
              </w:rPr>
              <w:t>xml version</w:t>
            </w:r>
            <w:r w:rsidRPr="001274DC">
              <w:rPr>
                <w:shd w:val="clear" w:color="auto" w:fill="EFEFEF"/>
              </w:rPr>
              <w:t xml:space="preserve">="1.0" </w:t>
            </w:r>
            <w:r w:rsidRPr="001274DC">
              <w:rPr>
                <w:color w:val="0000FF"/>
                <w:shd w:val="clear" w:color="auto" w:fill="EFEFEF"/>
              </w:rPr>
              <w:t>encoding</w:t>
            </w:r>
            <w:r w:rsidRPr="001274DC">
              <w:rPr>
                <w:shd w:val="clear" w:color="auto" w:fill="EFEFEF"/>
              </w:rPr>
              <w:t>="UTF-8"</w:t>
            </w:r>
            <w:r w:rsidRPr="001274DC">
              <w:rPr>
                <w:i/>
                <w:iCs/>
                <w:color w:val="000000"/>
              </w:rPr>
              <w:t>?&gt;</w:t>
            </w:r>
            <w:r w:rsidRPr="001274DC">
              <w:rPr>
                <w:i/>
                <w:iCs/>
                <w:color w:val="000000"/>
              </w:rPr>
              <w:br/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 xml:space="preserve">project </w:t>
            </w:r>
            <w:r w:rsidRPr="001274DC">
              <w:rPr>
                <w:color w:val="0000FF"/>
                <w:shd w:val="clear" w:color="auto" w:fill="EFEFEF"/>
              </w:rPr>
              <w:t>xmlns</w:t>
            </w:r>
            <w:r w:rsidRPr="001274DC">
              <w:rPr>
                <w:shd w:val="clear" w:color="auto" w:fill="EFEFEF"/>
              </w:rPr>
              <w:t xml:space="preserve">="http://maven.apache.org/POM/4.0.0" </w:t>
            </w:r>
            <w:r w:rsidRPr="001274DC">
              <w:rPr>
                <w:color w:val="0000FF"/>
                <w:shd w:val="clear" w:color="auto" w:fill="EFEFEF"/>
              </w:rPr>
              <w:lastRenderedPageBreak/>
              <w:t>xmlns:</w:t>
            </w:r>
            <w:r w:rsidRPr="001274DC">
              <w:rPr>
                <w:color w:val="660E7A"/>
                <w:shd w:val="clear" w:color="auto" w:fill="EFEFEF"/>
              </w:rPr>
              <w:t>xsi</w:t>
            </w:r>
            <w:r w:rsidRPr="001274DC">
              <w:rPr>
                <w:shd w:val="clear" w:color="auto" w:fill="EFEFEF"/>
              </w:rPr>
              <w:t>="http://www.w3.org/2001/XMLSchema-instance"</w:t>
            </w:r>
            <w:r w:rsidRPr="001274DC">
              <w:rPr>
                <w:shd w:val="clear" w:color="auto" w:fill="EFEFEF"/>
              </w:rPr>
              <w:br/>
              <w:t xml:space="preserve">   </w:t>
            </w:r>
            <w:r w:rsidRPr="001274DC">
              <w:rPr>
                <w:color w:val="660E7A"/>
                <w:shd w:val="clear" w:color="auto" w:fill="EFEFEF"/>
              </w:rPr>
              <w:t>xsi</w:t>
            </w:r>
            <w:r w:rsidRPr="001274DC">
              <w:rPr>
                <w:color w:val="0000FF"/>
                <w:shd w:val="clear" w:color="auto" w:fill="EFEFEF"/>
              </w:rPr>
              <w:t>:schemaLocation</w:t>
            </w:r>
            <w:r w:rsidRPr="001274DC">
              <w:rPr>
                <w:shd w:val="clear" w:color="auto" w:fill="EFEFEF"/>
              </w:rPr>
              <w:t>="http://maven.apache.org/POM/4.0.0 http://maven.apache.org/xsd/maven-4.0.0.xsd"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modelVersion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4.0.0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modelVersion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groupId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com.atguigu.gmall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groupId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artifactId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gmall-user-manage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artifactId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version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0.0.1-SNAPSHOT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version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packaging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jar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packaging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name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gmall-user-manage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name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description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Demo project for Spring Boot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description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</w:r>
            <w:r w:rsidRPr="001274DC">
              <w:rPr>
                <w:color w:val="000000"/>
              </w:rPr>
              <w:br/>
            </w:r>
            <w:r w:rsidRPr="008653C1">
              <w:rPr>
                <w:color w:val="FF0000"/>
              </w:rPr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&lt;parent&gt;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&lt;groupId&gt;</w:t>
            </w:r>
            <w:r w:rsidRPr="008653C1">
              <w:rPr>
                <w:color w:val="FF0000"/>
              </w:rPr>
              <w:t>com.atguigu.gmall</w:t>
            </w:r>
            <w:r w:rsidRPr="008653C1">
              <w:rPr>
                <w:color w:val="FF0000"/>
                <w:shd w:val="clear" w:color="auto" w:fill="EFEFEF"/>
              </w:rPr>
              <w:t>&lt;/groupId&gt;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&lt;artifactId&gt;</w:t>
            </w:r>
            <w:r w:rsidRPr="008653C1">
              <w:rPr>
                <w:color w:val="FF0000"/>
              </w:rPr>
              <w:t>gmall-parent</w:t>
            </w:r>
            <w:r w:rsidRPr="008653C1">
              <w:rPr>
                <w:color w:val="FF0000"/>
                <w:shd w:val="clear" w:color="auto" w:fill="EFEFEF"/>
              </w:rPr>
              <w:t>&lt;/artifactId&gt;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&lt;version&gt;</w:t>
            </w:r>
            <w:r w:rsidRPr="008653C1">
              <w:rPr>
                <w:color w:val="FF0000"/>
              </w:rPr>
              <w:t>1.0-SNAPSHOT</w:t>
            </w:r>
            <w:r w:rsidRPr="008653C1">
              <w:rPr>
                <w:color w:val="FF0000"/>
                <w:shd w:val="clear" w:color="auto" w:fill="EFEFEF"/>
              </w:rPr>
              <w:t>&lt;/version&gt;</w:t>
            </w:r>
            <w:r w:rsidRPr="008653C1">
              <w:rPr>
                <w:color w:val="FF0000"/>
              </w:rPr>
              <w:br/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&lt;/parent&gt;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dependencies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</w:r>
            <w:r w:rsidRPr="001274DC">
              <w:rPr>
                <w:color w:val="000000"/>
              </w:rPr>
              <w:br/>
            </w:r>
            <w:r w:rsidRPr="008653C1">
              <w:rPr>
                <w:color w:val="FF0000"/>
              </w:rPr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&lt;dependency&gt;</w:t>
            </w:r>
            <w:r w:rsidRPr="008653C1">
              <w:rPr>
                <w:color w:val="FF0000"/>
              </w:rPr>
              <w:br/>
              <w:t xml:space="preserve">         </w:t>
            </w:r>
            <w:r w:rsidRPr="008653C1">
              <w:rPr>
                <w:color w:val="FF0000"/>
                <w:shd w:val="clear" w:color="auto" w:fill="EFEFEF"/>
              </w:rPr>
              <w:t>&lt;groupId&gt;</w:t>
            </w:r>
            <w:r w:rsidRPr="008653C1">
              <w:rPr>
                <w:color w:val="FF0000"/>
              </w:rPr>
              <w:t>com.atguigu.gmall</w:t>
            </w:r>
            <w:r w:rsidRPr="008653C1">
              <w:rPr>
                <w:color w:val="FF0000"/>
                <w:shd w:val="clear" w:color="auto" w:fill="EFEFEF"/>
              </w:rPr>
              <w:t>&lt;/groupId&gt;</w:t>
            </w:r>
            <w:r w:rsidRPr="008653C1">
              <w:rPr>
                <w:color w:val="FF0000"/>
              </w:rPr>
              <w:br/>
              <w:t xml:space="preserve">         </w:t>
            </w:r>
            <w:r w:rsidRPr="008653C1">
              <w:rPr>
                <w:color w:val="FF0000"/>
                <w:shd w:val="clear" w:color="auto" w:fill="EFEFEF"/>
              </w:rPr>
              <w:t>&lt;artifactId&gt;</w:t>
            </w:r>
            <w:r w:rsidRPr="008653C1">
              <w:rPr>
                <w:color w:val="FF0000"/>
              </w:rPr>
              <w:t>gmall-interface</w:t>
            </w:r>
            <w:r w:rsidRPr="008653C1">
              <w:rPr>
                <w:color w:val="FF0000"/>
                <w:shd w:val="clear" w:color="auto" w:fill="EFEFEF"/>
              </w:rPr>
              <w:t>&lt;/artifactId&gt;</w:t>
            </w:r>
            <w:r w:rsidRPr="008653C1">
              <w:rPr>
                <w:color w:val="FF0000"/>
              </w:rPr>
              <w:br/>
              <w:t xml:space="preserve">         </w:t>
            </w:r>
            <w:r w:rsidRPr="008653C1">
              <w:rPr>
                <w:color w:val="FF0000"/>
                <w:shd w:val="clear" w:color="auto" w:fill="EFEFEF"/>
              </w:rPr>
              <w:t>&lt;version&gt;</w:t>
            </w:r>
            <w:r w:rsidRPr="008653C1">
              <w:rPr>
                <w:color w:val="FF0000"/>
              </w:rPr>
              <w:t>1.0-SNAPSHOT</w:t>
            </w:r>
            <w:r w:rsidRPr="008653C1">
              <w:rPr>
                <w:color w:val="FF0000"/>
                <w:shd w:val="clear" w:color="auto" w:fill="EFEFEF"/>
              </w:rPr>
              <w:t>&lt;/version&gt;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&lt;/dependency&gt;</w:t>
            </w:r>
            <w:r w:rsidRPr="008653C1">
              <w:rPr>
                <w:color w:val="FF0000"/>
              </w:rPr>
              <w:br/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&lt;dependency&gt;</w:t>
            </w:r>
            <w:r w:rsidRPr="008653C1">
              <w:rPr>
                <w:color w:val="FF0000"/>
              </w:rPr>
              <w:br/>
              <w:t xml:space="preserve">         </w:t>
            </w:r>
            <w:r w:rsidRPr="008653C1">
              <w:rPr>
                <w:color w:val="FF0000"/>
                <w:shd w:val="clear" w:color="auto" w:fill="EFEFEF"/>
              </w:rPr>
              <w:t>&lt;groupId&gt;</w:t>
            </w:r>
            <w:r w:rsidRPr="008653C1">
              <w:rPr>
                <w:color w:val="FF0000"/>
              </w:rPr>
              <w:t>com.atguigu.gmall</w:t>
            </w:r>
            <w:r w:rsidRPr="008653C1">
              <w:rPr>
                <w:color w:val="FF0000"/>
                <w:shd w:val="clear" w:color="auto" w:fill="EFEFEF"/>
              </w:rPr>
              <w:t>&lt;/groupId&gt;</w:t>
            </w:r>
            <w:r w:rsidRPr="008653C1">
              <w:rPr>
                <w:color w:val="FF0000"/>
              </w:rPr>
              <w:br/>
              <w:t xml:space="preserve">         </w:t>
            </w:r>
            <w:r w:rsidRPr="008653C1">
              <w:rPr>
                <w:color w:val="FF0000"/>
                <w:shd w:val="clear" w:color="auto" w:fill="EFEFEF"/>
              </w:rPr>
              <w:t>&lt;artifactId&gt;</w:t>
            </w:r>
            <w:r w:rsidRPr="008653C1">
              <w:rPr>
                <w:color w:val="FF0000"/>
              </w:rPr>
              <w:t>gmall-service-util</w:t>
            </w:r>
            <w:r w:rsidRPr="008653C1">
              <w:rPr>
                <w:color w:val="FF0000"/>
                <w:shd w:val="clear" w:color="auto" w:fill="EFEFEF"/>
              </w:rPr>
              <w:t>&lt;/artifactId&gt;</w:t>
            </w:r>
            <w:r w:rsidRPr="008653C1">
              <w:rPr>
                <w:color w:val="FF0000"/>
              </w:rPr>
              <w:br/>
              <w:t xml:space="preserve">         </w:t>
            </w:r>
            <w:r w:rsidRPr="008653C1">
              <w:rPr>
                <w:color w:val="FF0000"/>
                <w:shd w:val="clear" w:color="auto" w:fill="EFEFEF"/>
              </w:rPr>
              <w:t>&lt;version&gt;</w:t>
            </w:r>
            <w:r w:rsidRPr="008653C1">
              <w:rPr>
                <w:color w:val="FF0000"/>
              </w:rPr>
              <w:t>1.0-SNAPSHOT</w:t>
            </w:r>
            <w:r w:rsidRPr="008653C1">
              <w:rPr>
                <w:color w:val="FF0000"/>
                <w:shd w:val="clear" w:color="auto" w:fill="EFEFEF"/>
              </w:rPr>
              <w:t>&lt;/version&gt;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&lt;/dependency&gt;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dependencies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build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plugins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   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plugin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      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groupId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org.springframework.boot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groupId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         </w:t>
            </w:r>
            <w:r w:rsidRPr="001274DC">
              <w:rPr>
                <w:color w:val="000000"/>
                <w:shd w:val="clear" w:color="auto" w:fill="EFEFEF"/>
              </w:rPr>
              <w:t>&lt;</w:t>
            </w:r>
            <w:r w:rsidRPr="001274DC">
              <w:rPr>
                <w:color w:val="000080"/>
                <w:shd w:val="clear" w:color="auto" w:fill="EFEFEF"/>
              </w:rPr>
              <w:t>artifactId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t>spring-boot-maven-plugin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artifactId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      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plugin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   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plugins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  <w:t xml:space="preserve">   </w:t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build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  <w:r w:rsidRPr="001274DC">
              <w:rPr>
                <w:color w:val="000000"/>
              </w:rPr>
              <w:br/>
            </w:r>
            <w:r w:rsidRPr="001274DC">
              <w:rPr>
                <w:color w:val="000000"/>
                <w:shd w:val="clear" w:color="auto" w:fill="EFEFEF"/>
              </w:rPr>
              <w:t>&lt;/</w:t>
            </w:r>
            <w:r w:rsidRPr="001274DC">
              <w:rPr>
                <w:color w:val="000080"/>
                <w:shd w:val="clear" w:color="auto" w:fill="EFEFEF"/>
              </w:rPr>
              <w:t>project</w:t>
            </w:r>
            <w:r w:rsidRPr="001274DC">
              <w:rPr>
                <w:color w:val="000000"/>
                <w:shd w:val="clear" w:color="auto" w:fill="EFEFEF"/>
              </w:rPr>
              <w:t>&gt;</w:t>
            </w:r>
          </w:p>
          <w:p w:rsidR="00F62C2D" w:rsidRPr="007D2DDA" w:rsidRDefault="00F62C2D" w:rsidP="00F62C2D">
            <w:pPr>
              <w:pStyle w:val="af"/>
              <w:rPr>
                <w:sz w:val="28"/>
              </w:rPr>
            </w:pPr>
          </w:p>
        </w:tc>
      </w:tr>
    </w:tbl>
    <w:p w:rsidR="00F62C2D" w:rsidRDefault="00F62C2D" w:rsidP="00A24B68">
      <w:pPr>
        <w:rPr>
          <w:sz w:val="28"/>
        </w:rPr>
      </w:pPr>
      <w:r>
        <w:rPr>
          <w:rFonts w:hint="eastAsia"/>
          <w:sz w:val="28"/>
        </w:rPr>
        <w:lastRenderedPageBreak/>
        <w:t>其他的类，要重新引一下包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05D1" w:rsidTr="000105D1">
        <w:tc>
          <w:tcPr>
            <w:tcW w:w="8522" w:type="dxa"/>
          </w:tcPr>
          <w:p w:rsidR="000105D1" w:rsidRDefault="000105D1" w:rsidP="00A24B6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 </w:t>
            </w:r>
            <w:r>
              <w:rPr>
                <w:rFonts w:hint="eastAsia"/>
                <w:sz w:val="28"/>
              </w:rPr>
              <w:t>同时要修改</w:t>
            </w:r>
            <w:r>
              <w:rPr>
                <w:rFonts w:hint="eastAsia"/>
                <w:sz w:val="28"/>
              </w:rPr>
              <w:t>bean</w:t>
            </w:r>
            <w:r>
              <w:rPr>
                <w:rFonts w:hint="eastAsia"/>
                <w:sz w:val="28"/>
              </w:rPr>
              <w:t>的引入</w:t>
            </w:r>
          </w:p>
          <w:p w:rsidR="000105D1" w:rsidRDefault="000105D1" w:rsidP="00A24B68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>同时要修改</w:t>
            </w:r>
            <w:r>
              <w:rPr>
                <w:sz w:val="28"/>
              </w:rPr>
              <w:t>@Service</w:t>
            </w:r>
            <w:r>
              <w:rPr>
                <w:sz w:val="28"/>
              </w:rPr>
              <w:t>和</w:t>
            </w:r>
            <w:r>
              <w:rPr>
                <w:rFonts w:hint="eastAsia"/>
                <w:sz w:val="28"/>
              </w:rPr>
              <w:t>@</w:t>
            </w:r>
            <w:r>
              <w:rPr>
                <w:sz w:val="28"/>
              </w:rPr>
              <w:t>Autowrited</w:t>
            </w:r>
            <w:r>
              <w:rPr>
                <w:sz w:val="28"/>
              </w:rPr>
              <w:t>注解</w:t>
            </w:r>
          </w:p>
          <w:p w:rsidR="000105D1" w:rsidRDefault="000105D1" w:rsidP="00A24B68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r>
              <w:rPr>
                <w:sz w:val="28"/>
              </w:rPr>
              <w:t>将接口和</w:t>
            </w:r>
            <w:r>
              <w:rPr>
                <w:sz w:val="28"/>
              </w:rPr>
              <w:t>bean</w:t>
            </w:r>
            <w:r>
              <w:rPr>
                <w:sz w:val="28"/>
              </w:rPr>
              <w:t>转移到</w:t>
            </w:r>
            <w:r>
              <w:rPr>
                <w:sz w:val="28"/>
              </w:rPr>
              <w:t>bean</w:t>
            </w:r>
            <w:r>
              <w:rPr>
                <w:sz w:val="28"/>
              </w:rPr>
              <w:t>和</w:t>
            </w:r>
            <w:r>
              <w:rPr>
                <w:sz w:val="28"/>
              </w:rPr>
              <w:t>interface</w:t>
            </w:r>
            <w:r>
              <w:rPr>
                <w:sz w:val="28"/>
              </w:rPr>
              <w:t>项目中</w:t>
            </w:r>
          </w:p>
          <w:p w:rsidR="006C6267" w:rsidRDefault="006C6267" w:rsidP="00A24B6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4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原来</w:t>
            </w:r>
            <w:r>
              <w:rPr>
                <w:sz w:val="28"/>
              </w:rPr>
              <w:t>user-manage</w:t>
            </w:r>
            <w:r>
              <w:rPr>
                <w:sz w:val="28"/>
              </w:rPr>
              <w:t>中的</w:t>
            </w:r>
            <w:r>
              <w:rPr>
                <w:sz w:val="28"/>
              </w:rPr>
              <w:t>mapper</w:t>
            </w:r>
            <w:r>
              <w:rPr>
                <w:sz w:val="28"/>
              </w:rPr>
              <w:t>，</w:t>
            </w:r>
            <w:r>
              <w:rPr>
                <w:sz w:val="28"/>
              </w:rPr>
              <w:t>service</w:t>
            </w:r>
            <w:r>
              <w:rPr>
                <w:sz w:val="28"/>
              </w:rPr>
              <w:t>接口，和实现类中的引用</w:t>
            </w:r>
            <w:r>
              <w:rPr>
                <w:sz w:val="28"/>
              </w:rPr>
              <w:t>bean</w:t>
            </w:r>
            <w:r>
              <w:rPr>
                <w:sz w:val="28"/>
              </w:rPr>
              <w:t>类的位置需要修改</w:t>
            </w:r>
          </w:p>
          <w:p w:rsidR="006C6267" w:rsidRPr="006C6267" w:rsidRDefault="006C6267" w:rsidP="006C62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C6267">
              <w:rPr>
                <w:rFonts w:ascii="宋体" w:eastAsia="宋体" w:hAnsi="宋体" w:cs="宋体" w:hint="eastAsia"/>
                <w:bCs/>
                <w:color w:val="FF0000"/>
                <w:kern w:val="0"/>
                <w:sz w:val="24"/>
                <w:szCs w:val="24"/>
              </w:rPr>
              <w:t xml:space="preserve">import </w:t>
            </w:r>
            <w:r w:rsidRPr="006C6267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com.atguigu.gmall.usermanage.bean.UserInfo;</w:t>
            </w:r>
          </w:p>
          <w:p w:rsidR="006C6267" w:rsidRPr="006C6267" w:rsidRDefault="006C6267" w:rsidP="006C62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C6267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 xml:space="preserve">import </w:t>
            </w:r>
            <w:r w:rsidRPr="006C626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com.atguigu.gmall.bean.UserInfo;</w:t>
            </w:r>
          </w:p>
          <w:p w:rsidR="006C6267" w:rsidRPr="006C6267" w:rsidRDefault="00FC62DE" w:rsidP="00A24B6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 xml:space="preserve"> </w:t>
            </w:r>
            <w:r w:rsidR="00D36DB8">
              <w:rPr>
                <w:sz w:val="28"/>
              </w:rPr>
              <w:t>重</w:t>
            </w:r>
            <w:r>
              <w:rPr>
                <w:sz w:val="28"/>
              </w:rPr>
              <w:t>新安装</w:t>
            </w:r>
            <w:r>
              <w:rPr>
                <w:sz w:val="28"/>
              </w:rPr>
              <w:t>maven</w:t>
            </w:r>
          </w:p>
        </w:tc>
      </w:tr>
    </w:tbl>
    <w:p w:rsidR="000105D1" w:rsidRDefault="000105D1" w:rsidP="00A24B68">
      <w:pPr>
        <w:rPr>
          <w:sz w:val="28"/>
        </w:rPr>
      </w:pPr>
    </w:p>
    <w:p w:rsidR="003336EF" w:rsidRDefault="00D92575" w:rsidP="004A1FFE">
      <w:pPr>
        <w:pStyle w:val="3"/>
      </w:pPr>
      <w:r>
        <w:rPr>
          <w:rFonts w:hint="eastAsia"/>
        </w:rPr>
        <w:t xml:space="preserve">7 </w:t>
      </w:r>
      <w:r w:rsidR="003336EF">
        <w:rPr>
          <w:rFonts w:hint="eastAsia"/>
        </w:rPr>
        <w:t>继续开发</w:t>
      </w:r>
      <w:r w:rsidR="006E0557">
        <w:rPr>
          <w:rFonts w:hint="eastAsia"/>
        </w:rPr>
        <w:t>gmall-</w:t>
      </w:r>
      <w:r w:rsidR="003336EF">
        <w:rPr>
          <w:rFonts w:hint="eastAsia"/>
        </w:rPr>
        <w:t>order-web</w:t>
      </w:r>
      <w:r w:rsidR="003336EF">
        <w:rPr>
          <w:rFonts w:hint="eastAsia"/>
        </w:rPr>
        <w:t>模块</w:t>
      </w:r>
    </w:p>
    <w:p w:rsidR="003336EF" w:rsidRDefault="003336EF" w:rsidP="00A24B68">
      <w:pPr>
        <w:rPr>
          <w:sz w:val="28"/>
        </w:rPr>
      </w:pPr>
      <w:r>
        <w:rPr>
          <w:rFonts w:hint="eastAsia"/>
          <w:sz w:val="28"/>
        </w:rPr>
        <w:t>order-web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1909" w:rsidTr="00291909">
        <w:tc>
          <w:tcPr>
            <w:tcW w:w="8522" w:type="dxa"/>
          </w:tcPr>
          <w:p w:rsidR="00F100F9" w:rsidRDefault="00F100F9" w:rsidP="00F100F9">
            <w:pPr>
              <w:pStyle w:val="a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 xml:space="preserve">="http://maven.apache.org/POM/4.0.0"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/>
              <w:t xml:space="preserve">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com.atguigu.gmall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gmall-order-web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0.0.1-SNAPSHOT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packaging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jar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packaging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name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gmall-order-web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name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description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Demo project for Spring 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description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 w:rsidRPr="008653C1">
              <w:rPr>
                <w:color w:val="FF0000"/>
              </w:rPr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&lt;parent&gt;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&lt;groupId&gt;</w:t>
            </w:r>
            <w:r w:rsidRPr="008653C1">
              <w:rPr>
                <w:color w:val="FF0000"/>
              </w:rPr>
              <w:t>com.atguigu.gmall</w:t>
            </w:r>
            <w:r w:rsidRPr="008653C1">
              <w:rPr>
                <w:color w:val="FF0000"/>
                <w:shd w:val="clear" w:color="auto" w:fill="EFEFEF"/>
              </w:rPr>
              <w:t>&lt;/groupId&gt;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&lt;artifactId&gt;</w:t>
            </w:r>
            <w:r w:rsidRPr="008653C1">
              <w:rPr>
                <w:color w:val="FF0000"/>
              </w:rPr>
              <w:t>gmall-parent</w:t>
            </w:r>
            <w:r w:rsidRPr="008653C1">
              <w:rPr>
                <w:color w:val="FF0000"/>
                <w:shd w:val="clear" w:color="auto" w:fill="EFEFEF"/>
              </w:rPr>
              <w:t>&lt;/artifactId&gt;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&lt;version&gt;</w:t>
            </w:r>
            <w:r w:rsidRPr="008653C1">
              <w:rPr>
                <w:color w:val="FF0000"/>
              </w:rPr>
              <w:t>1.0-SNAPSHOT</w:t>
            </w:r>
            <w:r w:rsidRPr="008653C1">
              <w:rPr>
                <w:color w:val="FF0000"/>
                <w:shd w:val="clear" w:color="auto" w:fill="EFEFEF"/>
              </w:rPr>
              <w:t>&lt;/version&gt;</w:t>
            </w:r>
            <w:r w:rsidRPr="008653C1">
              <w:rPr>
                <w:color w:val="FF0000"/>
              </w:rPr>
              <w:br/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&lt;/parent&gt;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 w:rsidRPr="008653C1">
              <w:rPr>
                <w:color w:val="FF0000"/>
              </w:rPr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&lt;dependency&gt;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&lt;groupId&gt;</w:t>
            </w:r>
            <w:r w:rsidRPr="008653C1">
              <w:rPr>
                <w:color w:val="FF0000"/>
              </w:rPr>
              <w:t>com.atguigu.gmall</w:t>
            </w:r>
            <w:r w:rsidRPr="008653C1">
              <w:rPr>
                <w:color w:val="FF0000"/>
                <w:shd w:val="clear" w:color="auto" w:fill="EFEFEF"/>
              </w:rPr>
              <w:t>&lt;/groupId&gt;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&lt;artifactId&gt;</w:t>
            </w:r>
            <w:r w:rsidRPr="008653C1">
              <w:rPr>
                <w:color w:val="FF0000"/>
              </w:rPr>
              <w:t>gmall-interface</w:t>
            </w:r>
            <w:r w:rsidRPr="008653C1">
              <w:rPr>
                <w:color w:val="FF0000"/>
                <w:shd w:val="clear" w:color="auto" w:fill="EFEFEF"/>
              </w:rPr>
              <w:t>&lt;/artifactId&gt;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&lt;version&gt;</w:t>
            </w:r>
            <w:r w:rsidRPr="008653C1">
              <w:rPr>
                <w:color w:val="FF0000"/>
              </w:rPr>
              <w:t>1.0-SNAPSHOT</w:t>
            </w:r>
            <w:r w:rsidRPr="008653C1">
              <w:rPr>
                <w:color w:val="FF0000"/>
                <w:shd w:val="clear" w:color="auto" w:fill="EFEFEF"/>
              </w:rPr>
              <w:t>&lt;/version&gt;</w:t>
            </w:r>
            <w:r w:rsidRPr="008653C1">
              <w:rPr>
                <w:color w:val="FF0000"/>
              </w:rPr>
              <w:br/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&lt;/dependency&gt;</w:t>
            </w:r>
            <w:r w:rsidRPr="008653C1">
              <w:rPr>
                <w:color w:val="FF0000"/>
              </w:rPr>
              <w:br/>
            </w:r>
            <w:r w:rsidRPr="008653C1">
              <w:rPr>
                <w:color w:val="FF0000"/>
              </w:rPr>
              <w:br/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&lt;dependency&gt;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&lt;groupId&gt;</w:t>
            </w:r>
            <w:r w:rsidRPr="008653C1">
              <w:rPr>
                <w:color w:val="FF0000"/>
              </w:rPr>
              <w:t>com.atguigu.gmall</w:t>
            </w:r>
            <w:r w:rsidRPr="008653C1">
              <w:rPr>
                <w:color w:val="FF0000"/>
                <w:shd w:val="clear" w:color="auto" w:fill="EFEFEF"/>
              </w:rPr>
              <w:t>&lt;/groupId&gt;</w:t>
            </w:r>
            <w:r w:rsidRPr="008653C1">
              <w:rPr>
                <w:color w:val="FF0000"/>
              </w:rPr>
              <w:br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&lt;artifactId&gt;</w:t>
            </w:r>
            <w:r w:rsidRPr="008653C1">
              <w:rPr>
                <w:color w:val="FF0000"/>
              </w:rPr>
              <w:t>gmall-web-util</w:t>
            </w:r>
            <w:r w:rsidRPr="008653C1">
              <w:rPr>
                <w:color w:val="FF0000"/>
                <w:shd w:val="clear" w:color="auto" w:fill="EFEFEF"/>
              </w:rPr>
              <w:t>&lt;/artifactId&gt;</w:t>
            </w:r>
            <w:r w:rsidRPr="008653C1">
              <w:rPr>
                <w:color w:val="FF0000"/>
              </w:rPr>
              <w:br/>
            </w:r>
            <w:r w:rsidRPr="008653C1">
              <w:rPr>
                <w:color w:val="FF0000"/>
              </w:rPr>
              <w:lastRenderedPageBreak/>
              <w:t xml:space="preserve">      </w:t>
            </w:r>
            <w:r w:rsidRPr="008653C1">
              <w:rPr>
                <w:color w:val="FF0000"/>
                <w:shd w:val="clear" w:color="auto" w:fill="EFEFEF"/>
              </w:rPr>
              <w:t>&lt;version&gt;</w:t>
            </w:r>
            <w:r w:rsidRPr="008653C1">
              <w:rPr>
                <w:color w:val="FF0000"/>
              </w:rPr>
              <w:t>1.0-SNAPSHOT</w:t>
            </w:r>
            <w:r w:rsidRPr="008653C1">
              <w:rPr>
                <w:color w:val="FF0000"/>
                <w:shd w:val="clear" w:color="auto" w:fill="EFEFEF"/>
              </w:rPr>
              <w:t>&lt;/version&gt;</w:t>
            </w:r>
            <w:r w:rsidRPr="008653C1">
              <w:rPr>
                <w:color w:val="FF0000"/>
              </w:rPr>
              <w:br/>
              <w:t xml:space="preserve">   </w:t>
            </w:r>
            <w:r w:rsidRPr="008653C1">
              <w:rPr>
                <w:color w:val="FF0000"/>
                <w:shd w:val="clear" w:color="auto" w:fill="EFEFEF"/>
              </w:rPr>
              <w:t>&lt;/dependency&gt;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spring-boot-maven-plugin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:rsidR="00291909" w:rsidRPr="00F100F9" w:rsidRDefault="00291909" w:rsidP="00F100F9">
            <w:pPr>
              <w:pStyle w:val="af"/>
              <w:rPr>
                <w:rFonts w:eastAsia="宋体" w:cs="宋体"/>
                <w:color w:val="000000"/>
                <w:kern w:val="0"/>
              </w:rPr>
            </w:pPr>
          </w:p>
        </w:tc>
      </w:tr>
    </w:tbl>
    <w:p w:rsidR="00D67A24" w:rsidRDefault="00F100F9" w:rsidP="00A24B68">
      <w:pPr>
        <w:rPr>
          <w:sz w:val="28"/>
        </w:rPr>
      </w:pPr>
      <w:r>
        <w:rPr>
          <w:sz w:val="28"/>
        </w:rPr>
        <w:lastRenderedPageBreak/>
        <w:t xml:space="preserve"> </w:t>
      </w:r>
      <w:r w:rsidR="00D67A24">
        <w:rPr>
          <w:rFonts w:hint="eastAsia"/>
          <w:sz w:val="28"/>
        </w:rPr>
        <w:t>修改</w:t>
      </w:r>
      <w:r w:rsidR="00D67A24">
        <w:rPr>
          <w:rFonts w:hint="eastAsia"/>
          <w:sz w:val="28"/>
        </w:rPr>
        <w:t>gmall-usermanage</w:t>
      </w:r>
      <w:r w:rsidR="001274DC">
        <w:rPr>
          <w:sz w:val="28"/>
        </w:rPr>
        <w:t xml:space="preserve">  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4DC" w:rsidTr="001274DC">
        <w:tc>
          <w:tcPr>
            <w:tcW w:w="8522" w:type="dxa"/>
          </w:tcPr>
          <w:p w:rsidR="00B343E9" w:rsidRPr="00B343E9" w:rsidRDefault="00B343E9" w:rsidP="00B343E9">
            <w:pPr>
              <w:pStyle w:val="af"/>
              <w:rPr>
                <w:color w:val="000000"/>
              </w:rPr>
            </w:pPr>
            <w:r w:rsidRPr="00B343E9">
              <w:rPr>
                <w:i/>
                <w:iCs/>
                <w:color w:val="000000"/>
              </w:rPr>
              <w:t>&lt;?</w:t>
            </w:r>
            <w:r w:rsidRPr="00B343E9">
              <w:rPr>
                <w:color w:val="0000FF"/>
                <w:shd w:val="clear" w:color="auto" w:fill="EFEFEF"/>
              </w:rPr>
              <w:t>xml version</w:t>
            </w:r>
            <w:r w:rsidRPr="00B343E9">
              <w:rPr>
                <w:shd w:val="clear" w:color="auto" w:fill="EFEFEF"/>
              </w:rPr>
              <w:t xml:space="preserve">="1.0" </w:t>
            </w:r>
            <w:r w:rsidRPr="00B343E9">
              <w:rPr>
                <w:color w:val="0000FF"/>
                <w:shd w:val="clear" w:color="auto" w:fill="EFEFEF"/>
              </w:rPr>
              <w:t>encoding</w:t>
            </w:r>
            <w:r w:rsidRPr="00B343E9">
              <w:rPr>
                <w:shd w:val="clear" w:color="auto" w:fill="EFEFEF"/>
              </w:rPr>
              <w:t>="UTF-8"</w:t>
            </w:r>
            <w:r w:rsidRPr="00B343E9">
              <w:rPr>
                <w:i/>
                <w:iCs/>
                <w:color w:val="000000"/>
              </w:rPr>
              <w:t>?&gt;</w:t>
            </w:r>
            <w:r w:rsidRPr="00B343E9">
              <w:rPr>
                <w:i/>
                <w:iCs/>
                <w:color w:val="000000"/>
              </w:rPr>
              <w:br/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 xml:space="preserve">project </w:t>
            </w:r>
            <w:r w:rsidRPr="00B343E9">
              <w:rPr>
                <w:color w:val="0000FF"/>
                <w:shd w:val="clear" w:color="auto" w:fill="EFEFEF"/>
              </w:rPr>
              <w:t>xmlns</w:t>
            </w:r>
            <w:r w:rsidRPr="00B343E9">
              <w:rPr>
                <w:shd w:val="clear" w:color="auto" w:fill="EFEFEF"/>
              </w:rPr>
              <w:t xml:space="preserve">="http://maven.apache.org/POM/4.0.0" </w:t>
            </w:r>
            <w:r w:rsidRPr="00B343E9">
              <w:rPr>
                <w:color w:val="0000FF"/>
                <w:shd w:val="clear" w:color="auto" w:fill="EFEFEF"/>
              </w:rPr>
              <w:t>xmlns:</w:t>
            </w:r>
            <w:r w:rsidRPr="00B343E9">
              <w:rPr>
                <w:color w:val="660E7A"/>
                <w:shd w:val="clear" w:color="auto" w:fill="EFEFEF"/>
              </w:rPr>
              <w:t>xsi</w:t>
            </w:r>
            <w:r w:rsidRPr="00B343E9">
              <w:rPr>
                <w:shd w:val="clear" w:color="auto" w:fill="EFEFEF"/>
              </w:rPr>
              <w:t>="http://www.w3.org/2001/XMLSchema-instance"</w:t>
            </w:r>
            <w:r w:rsidRPr="00B343E9">
              <w:rPr>
                <w:shd w:val="clear" w:color="auto" w:fill="EFEFEF"/>
              </w:rPr>
              <w:br/>
              <w:t xml:space="preserve">   </w:t>
            </w:r>
            <w:r w:rsidRPr="00B343E9">
              <w:rPr>
                <w:color w:val="660E7A"/>
                <w:shd w:val="clear" w:color="auto" w:fill="EFEFEF"/>
              </w:rPr>
              <w:t>xsi</w:t>
            </w:r>
            <w:r w:rsidRPr="00B343E9">
              <w:rPr>
                <w:color w:val="0000FF"/>
                <w:shd w:val="clear" w:color="auto" w:fill="EFEFEF"/>
              </w:rPr>
              <w:t>:schemaLocation</w:t>
            </w:r>
            <w:r w:rsidRPr="00B343E9">
              <w:rPr>
                <w:shd w:val="clear" w:color="auto" w:fill="EFEFEF"/>
              </w:rPr>
              <w:t>="http://maven.apache.org/POM/4.0.0 http://maven.apache.org/xsd/maven-4.0.0.xsd"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modelVersion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4.0.0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modelVersion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groupId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com.atguigu.gmall1108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groupId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artifactId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gmall-usermanage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artifactId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version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0.0.1-SNAPSHOT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version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packaging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jar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packaging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name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gmall-usermanage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name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description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Demo project for Spring Boot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description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parent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groupId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com.atguigu.gmall1108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groupId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artifactId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gmall-parent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artifactId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version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1.0-SNAPSHOT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version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parent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dependencies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FF0000"/>
              </w:rPr>
              <w:t xml:space="preserve">      </w:t>
            </w:r>
            <w:r w:rsidRPr="00B343E9">
              <w:rPr>
                <w:color w:val="FF0000"/>
                <w:shd w:val="clear" w:color="auto" w:fill="EFEFEF"/>
              </w:rPr>
              <w:t>&lt;dependency&gt;</w:t>
            </w:r>
            <w:r w:rsidRPr="00B343E9">
              <w:rPr>
                <w:color w:val="FF0000"/>
              </w:rPr>
              <w:br/>
              <w:t xml:space="preserve">         </w:t>
            </w:r>
            <w:r w:rsidRPr="00B343E9">
              <w:rPr>
                <w:color w:val="FF0000"/>
                <w:shd w:val="clear" w:color="auto" w:fill="EFEFEF"/>
              </w:rPr>
              <w:t>&lt;groupId&gt;</w:t>
            </w:r>
            <w:r w:rsidRPr="00B343E9">
              <w:rPr>
                <w:color w:val="FF0000"/>
              </w:rPr>
              <w:t>com.atguigu.gmall1108</w:t>
            </w:r>
            <w:r w:rsidRPr="00B343E9">
              <w:rPr>
                <w:color w:val="FF0000"/>
                <w:shd w:val="clear" w:color="auto" w:fill="EFEFEF"/>
              </w:rPr>
              <w:t>&lt;/groupId&gt;</w:t>
            </w:r>
            <w:r w:rsidRPr="00B343E9">
              <w:rPr>
                <w:color w:val="FF0000"/>
              </w:rPr>
              <w:br/>
              <w:t xml:space="preserve">         </w:t>
            </w:r>
            <w:r w:rsidRPr="00B343E9">
              <w:rPr>
                <w:color w:val="FF0000"/>
                <w:shd w:val="clear" w:color="auto" w:fill="EFEFEF"/>
              </w:rPr>
              <w:t>&lt;artifactId&gt;</w:t>
            </w:r>
            <w:r w:rsidRPr="00B343E9">
              <w:rPr>
                <w:color w:val="FF0000"/>
              </w:rPr>
              <w:t>gmall-interface</w:t>
            </w:r>
            <w:r w:rsidRPr="00B343E9">
              <w:rPr>
                <w:color w:val="FF0000"/>
                <w:shd w:val="clear" w:color="auto" w:fill="EFEFEF"/>
              </w:rPr>
              <w:t>&lt;/artifactId&gt;</w:t>
            </w:r>
            <w:r w:rsidRPr="00B343E9">
              <w:rPr>
                <w:color w:val="FF0000"/>
              </w:rPr>
              <w:br/>
              <w:t xml:space="preserve">         </w:t>
            </w:r>
            <w:r w:rsidRPr="00B343E9">
              <w:rPr>
                <w:color w:val="FF0000"/>
                <w:shd w:val="clear" w:color="auto" w:fill="EFEFEF"/>
              </w:rPr>
              <w:t>&lt;version&gt;</w:t>
            </w:r>
            <w:r w:rsidRPr="00B343E9">
              <w:rPr>
                <w:color w:val="FF0000"/>
              </w:rPr>
              <w:t>1.0-SNAPSHOT</w:t>
            </w:r>
            <w:r w:rsidRPr="00B343E9">
              <w:rPr>
                <w:color w:val="FF0000"/>
                <w:shd w:val="clear" w:color="auto" w:fill="EFEFEF"/>
              </w:rPr>
              <w:t>&lt;/version&gt;</w:t>
            </w:r>
            <w:r w:rsidRPr="00B343E9">
              <w:rPr>
                <w:color w:val="FF0000"/>
              </w:rPr>
              <w:br/>
              <w:t xml:space="preserve">      </w:t>
            </w:r>
            <w:r w:rsidRPr="00B343E9">
              <w:rPr>
                <w:color w:val="FF0000"/>
                <w:shd w:val="clear" w:color="auto" w:fill="EFEFEF"/>
              </w:rPr>
              <w:t>&lt;/dependency&gt;</w:t>
            </w:r>
            <w:r w:rsidRPr="00B343E9">
              <w:rPr>
                <w:color w:val="FF0000"/>
              </w:rPr>
              <w:br/>
              <w:t xml:space="preserve">      </w:t>
            </w:r>
            <w:r w:rsidRPr="00B343E9">
              <w:rPr>
                <w:color w:val="FF0000"/>
                <w:shd w:val="clear" w:color="auto" w:fill="EFEFEF"/>
              </w:rPr>
              <w:t>&lt;dependency&gt;</w:t>
            </w:r>
            <w:r w:rsidRPr="00B343E9">
              <w:rPr>
                <w:color w:val="FF0000"/>
              </w:rPr>
              <w:br/>
              <w:t xml:space="preserve">         </w:t>
            </w:r>
            <w:r w:rsidRPr="00B343E9">
              <w:rPr>
                <w:color w:val="FF0000"/>
                <w:shd w:val="clear" w:color="auto" w:fill="EFEFEF"/>
              </w:rPr>
              <w:t>&lt;groupId&gt;</w:t>
            </w:r>
            <w:r w:rsidRPr="00B343E9">
              <w:rPr>
                <w:color w:val="FF0000"/>
              </w:rPr>
              <w:t>com.atguigu.gmall1108</w:t>
            </w:r>
            <w:r w:rsidRPr="00B343E9">
              <w:rPr>
                <w:color w:val="FF0000"/>
                <w:shd w:val="clear" w:color="auto" w:fill="EFEFEF"/>
              </w:rPr>
              <w:t>&lt;/groupId&gt;</w:t>
            </w:r>
            <w:r w:rsidRPr="00B343E9">
              <w:rPr>
                <w:color w:val="FF0000"/>
              </w:rPr>
              <w:br/>
              <w:t xml:space="preserve">         </w:t>
            </w:r>
            <w:r w:rsidRPr="00B343E9">
              <w:rPr>
                <w:color w:val="FF0000"/>
                <w:shd w:val="clear" w:color="auto" w:fill="EFEFEF"/>
              </w:rPr>
              <w:t>&lt;artifactId&gt;</w:t>
            </w:r>
            <w:r w:rsidRPr="00B343E9">
              <w:rPr>
                <w:color w:val="FF0000"/>
              </w:rPr>
              <w:t>gmall-service-util</w:t>
            </w:r>
            <w:r w:rsidRPr="00B343E9">
              <w:rPr>
                <w:color w:val="FF0000"/>
                <w:shd w:val="clear" w:color="auto" w:fill="EFEFEF"/>
              </w:rPr>
              <w:t>&lt;/artifactId&gt;</w:t>
            </w:r>
            <w:r w:rsidRPr="00B343E9">
              <w:rPr>
                <w:color w:val="FF0000"/>
              </w:rPr>
              <w:br/>
              <w:t xml:space="preserve">         </w:t>
            </w:r>
            <w:r w:rsidRPr="00B343E9">
              <w:rPr>
                <w:color w:val="FF0000"/>
                <w:shd w:val="clear" w:color="auto" w:fill="EFEFEF"/>
              </w:rPr>
              <w:t>&lt;version&gt;</w:t>
            </w:r>
            <w:r w:rsidRPr="00B343E9">
              <w:rPr>
                <w:color w:val="FF0000"/>
              </w:rPr>
              <w:t>1.0-SNAPSHOT</w:t>
            </w:r>
            <w:r w:rsidRPr="00B343E9">
              <w:rPr>
                <w:color w:val="FF0000"/>
                <w:shd w:val="clear" w:color="auto" w:fill="EFEFEF"/>
              </w:rPr>
              <w:t>&lt;/version&gt;</w:t>
            </w:r>
            <w:r w:rsidRPr="00B343E9">
              <w:rPr>
                <w:color w:val="FF0000"/>
              </w:rPr>
              <w:br/>
              <w:t xml:space="preserve">      </w:t>
            </w:r>
            <w:r w:rsidRPr="00B343E9">
              <w:rPr>
                <w:color w:val="FF0000"/>
                <w:shd w:val="clear" w:color="auto" w:fill="EFEFEF"/>
              </w:rPr>
              <w:t>&lt;/dependency&gt;</w:t>
            </w:r>
            <w:r w:rsidRPr="00B343E9">
              <w:rPr>
                <w:color w:val="000000"/>
              </w:rPr>
              <w:br/>
            </w:r>
            <w:bookmarkStart w:id="11" w:name="_GoBack"/>
            <w:bookmarkEnd w:id="11"/>
            <w:r w:rsidRPr="00B343E9">
              <w:rPr>
                <w:color w:val="000000"/>
              </w:rPr>
              <w:lastRenderedPageBreak/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dependencies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build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plugins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plugin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   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groupId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org.springframework.boot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groupId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      </w:t>
            </w:r>
            <w:r w:rsidRPr="00B343E9">
              <w:rPr>
                <w:color w:val="000000"/>
                <w:shd w:val="clear" w:color="auto" w:fill="EFEFEF"/>
              </w:rPr>
              <w:t>&lt;</w:t>
            </w:r>
            <w:r w:rsidRPr="00B343E9">
              <w:rPr>
                <w:color w:val="000080"/>
                <w:shd w:val="clear" w:color="auto" w:fill="EFEFEF"/>
              </w:rPr>
              <w:t>artifactId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t>spring-boot-maven-plugin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artifactId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   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plugin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   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plugins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  <w:t xml:space="preserve">   </w:t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build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</w:rPr>
              <w:br/>
            </w:r>
            <w:r w:rsidRPr="00B343E9">
              <w:rPr>
                <w:color w:val="000000"/>
                <w:shd w:val="clear" w:color="auto" w:fill="EFEFEF"/>
              </w:rPr>
              <w:t>&lt;/</w:t>
            </w:r>
            <w:r w:rsidRPr="00B343E9">
              <w:rPr>
                <w:color w:val="000080"/>
                <w:shd w:val="clear" w:color="auto" w:fill="EFEFEF"/>
              </w:rPr>
              <w:t>project</w:t>
            </w:r>
            <w:r w:rsidRPr="00B343E9">
              <w:rPr>
                <w:color w:val="000000"/>
                <w:shd w:val="clear" w:color="auto" w:fill="EFEFEF"/>
              </w:rPr>
              <w:t>&gt;</w:t>
            </w:r>
          </w:p>
          <w:p w:rsidR="001274DC" w:rsidRPr="00B343E9" w:rsidRDefault="001274DC" w:rsidP="00B343E9">
            <w:pPr>
              <w:pStyle w:val="af"/>
              <w:rPr>
                <w:sz w:val="28"/>
              </w:rPr>
            </w:pPr>
          </w:p>
        </w:tc>
      </w:tr>
    </w:tbl>
    <w:p w:rsidR="001274DC" w:rsidRDefault="001274DC" w:rsidP="00A24B68">
      <w:pPr>
        <w:rPr>
          <w:sz w:val="28"/>
        </w:rPr>
      </w:pPr>
    </w:p>
    <w:p w:rsidR="003336EF" w:rsidRDefault="003336EF" w:rsidP="00A24B68">
      <w:pPr>
        <w:rPr>
          <w:sz w:val="28"/>
        </w:rPr>
      </w:pPr>
      <w:r>
        <w:rPr>
          <w:rFonts w:hint="eastAsia"/>
          <w:sz w:val="28"/>
        </w:rPr>
        <w:t>OrderController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1909" w:rsidTr="00291909">
        <w:tc>
          <w:tcPr>
            <w:tcW w:w="8522" w:type="dxa"/>
          </w:tcPr>
          <w:p w:rsidR="00291909" w:rsidRPr="00291909" w:rsidRDefault="00291909" w:rsidP="00291909">
            <w:pPr>
              <w:pStyle w:val="af"/>
            </w:pPr>
            <w:r w:rsidRPr="00291909">
              <w:rPr>
                <w:color w:val="808000"/>
              </w:rPr>
              <w:t>@Controller</w:t>
            </w:r>
            <w:r w:rsidRPr="00291909">
              <w:rPr>
                <w:color w:val="808000"/>
              </w:rPr>
              <w:br/>
            </w:r>
            <w:r w:rsidRPr="00291909">
              <w:rPr>
                <w:b/>
                <w:bCs/>
                <w:color w:val="000080"/>
              </w:rPr>
              <w:t xml:space="preserve">public class </w:t>
            </w:r>
            <w:r w:rsidRPr="00291909">
              <w:t>OrderController {</w:t>
            </w:r>
            <w:r w:rsidRPr="00291909">
              <w:br/>
            </w:r>
            <w:r w:rsidRPr="00291909">
              <w:br/>
              <w:t xml:space="preserve">    UserManageService </w:t>
            </w:r>
            <w:r w:rsidRPr="00291909">
              <w:rPr>
                <w:b/>
                <w:bCs/>
                <w:color w:val="660E7A"/>
              </w:rPr>
              <w:t>userManageService</w:t>
            </w:r>
            <w:r w:rsidRPr="00291909">
              <w:t>;</w:t>
            </w:r>
            <w:r w:rsidRPr="00291909">
              <w:br/>
            </w:r>
            <w:r w:rsidRPr="00291909">
              <w:br/>
              <w:t xml:space="preserve">    </w:t>
            </w:r>
            <w:r w:rsidRPr="00291909">
              <w:rPr>
                <w:color w:val="808000"/>
              </w:rPr>
              <w:t>@ResponseBody</w:t>
            </w:r>
            <w:r w:rsidRPr="00291909">
              <w:rPr>
                <w:color w:val="808000"/>
              </w:rPr>
              <w:br/>
              <w:t xml:space="preserve">    @RequestMapping</w:t>
            </w:r>
            <w:r w:rsidRPr="00291909">
              <w:t xml:space="preserve">(value = </w:t>
            </w:r>
            <w:r w:rsidRPr="00291909">
              <w:rPr>
                <w:b/>
                <w:bCs/>
                <w:color w:val="008000"/>
              </w:rPr>
              <w:t>"initOrder"</w:t>
            </w:r>
            <w:r w:rsidRPr="00291909">
              <w:t>)</w:t>
            </w:r>
            <w:r w:rsidRPr="00291909">
              <w:br/>
              <w:t xml:space="preserve">    </w:t>
            </w:r>
            <w:r w:rsidRPr="00291909">
              <w:rPr>
                <w:b/>
                <w:bCs/>
                <w:color w:val="000080"/>
              </w:rPr>
              <w:t xml:space="preserve">public </w:t>
            </w:r>
            <w:r w:rsidRPr="00291909">
              <w:t>String initOrder(HttpServletRequest request){</w:t>
            </w:r>
            <w:r w:rsidRPr="00291909">
              <w:br/>
              <w:t xml:space="preserve">        String userId = request.getParameter(</w:t>
            </w:r>
            <w:r w:rsidRPr="00291909">
              <w:rPr>
                <w:b/>
                <w:bCs/>
                <w:color w:val="008000"/>
              </w:rPr>
              <w:t>"userId"</w:t>
            </w:r>
            <w:r w:rsidRPr="00291909">
              <w:t>);</w:t>
            </w:r>
            <w:r w:rsidRPr="00291909">
              <w:br/>
              <w:t xml:space="preserve">        List&lt;UserAddress&gt; userAddressList = </w:t>
            </w:r>
            <w:r w:rsidRPr="00291909">
              <w:rPr>
                <w:b/>
                <w:bCs/>
                <w:color w:val="660E7A"/>
              </w:rPr>
              <w:t>userManageService</w:t>
            </w:r>
            <w:r w:rsidRPr="00291909">
              <w:t>.getUserAddressList(userId);</w:t>
            </w:r>
            <w:r w:rsidRPr="00291909">
              <w:br/>
              <w:t xml:space="preserve">        String jsonString = JSON.</w:t>
            </w:r>
            <w:r w:rsidRPr="00291909">
              <w:rPr>
                <w:i/>
                <w:iCs/>
              </w:rPr>
              <w:t>toJSONString</w:t>
            </w:r>
            <w:r w:rsidRPr="00291909">
              <w:t>(userAddressList);</w:t>
            </w:r>
            <w:r w:rsidRPr="00291909">
              <w:br/>
              <w:t xml:space="preserve">        </w:t>
            </w:r>
            <w:r w:rsidRPr="00291909">
              <w:rPr>
                <w:b/>
                <w:bCs/>
                <w:color w:val="000080"/>
              </w:rPr>
              <w:t xml:space="preserve">return  </w:t>
            </w:r>
            <w:r w:rsidRPr="00291909">
              <w:t>jsonString;</w:t>
            </w:r>
            <w:r w:rsidRPr="00291909">
              <w:br/>
            </w:r>
            <w:r w:rsidRPr="00291909">
              <w:br/>
              <w:t xml:space="preserve">    }</w:t>
            </w:r>
            <w:r w:rsidRPr="00291909">
              <w:br/>
              <w:t>}</w:t>
            </w:r>
          </w:p>
          <w:p w:rsidR="00291909" w:rsidRPr="00291909" w:rsidRDefault="00291909" w:rsidP="00291909">
            <w:pPr>
              <w:pStyle w:val="af"/>
              <w:rPr>
                <w:sz w:val="28"/>
              </w:rPr>
            </w:pPr>
          </w:p>
        </w:tc>
      </w:tr>
    </w:tbl>
    <w:p w:rsidR="00FD2650" w:rsidRDefault="00291909" w:rsidP="0029190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这样虽然引入的包，可以认出</w:t>
      </w:r>
      <w:r>
        <w:rPr>
          <w:rFonts w:hint="eastAsia"/>
          <w:sz w:val="28"/>
        </w:rPr>
        <w:t>UserManageService</w:t>
      </w:r>
      <w:r>
        <w:rPr>
          <w:rFonts w:hint="eastAsia"/>
          <w:sz w:val="28"/>
        </w:rPr>
        <w:t>，但是这个接口没有被注入。原来利用</w:t>
      </w:r>
      <w:r>
        <w:rPr>
          <w:rFonts w:hint="eastAsia"/>
          <w:sz w:val="28"/>
        </w:rPr>
        <w:t>Spring</w:t>
      </w:r>
      <w:r>
        <w:rPr>
          <w:rFonts w:hint="eastAsia"/>
          <w:sz w:val="28"/>
        </w:rPr>
        <w:t>可以注入，但是现在实现类不在同一个模块如何注入？</w:t>
      </w:r>
    </w:p>
    <w:p w:rsidR="00291909" w:rsidRDefault="00291909" w:rsidP="00291909">
      <w:pPr>
        <w:rPr>
          <w:sz w:val="28"/>
        </w:rPr>
      </w:pPr>
    </w:p>
    <w:p w:rsidR="00291909" w:rsidRDefault="00291909" w:rsidP="00291909">
      <w:pPr>
        <w:rPr>
          <w:sz w:val="28"/>
        </w:rPr>
      </w:pPr>
    </w:p>
    <w:p w:rsidR="00291909" w:rsidRDefault="00EE5458" w:rsidP="00EE5458">
      <w:pPr>
        <w:pStyle w:val="1"/>
      </w:pPr>
      <w:r>
        <w:rPr>
          <w:rFonts w:hint="eastAsia"/>
        </w:rPr>
        <w:lastRenderedPageBreak/>
        <w:t>三、</w:t>
      </w:r>
      <w:r w:rsidR="00291909">
        <w:t>Dubbo</w:t>
      </w:r>
      <w:r w:rsidR="00291909">
        <w:rPr>
          <w:rFonts w:hint="eastAsia"/>
        </w:rPr>
        <w:t>和</w:t>
      </w:r>
      <w:r w:rsidR="00291909">
        <w:rPr>
          <w:rFonts w:hint="eastAsia"/>
        </w:rPr>
        <w:t>zookeeper</w:t>
      </w:r>
    </w:p>
    <w:p w:rsidR="00291909" w:rsidRDefault="00291909" w:rsidP="00291909">
      <w:pPr>
        <w:rPr>
          <w:sz w:val="28"/>
        </w:rPr>
      </w:pPr>
      <w:r>
        <w:rPr>
          <w:noProof/>
        </w:rPr>
        <w:drawing>
          <wp:inline distT="0" distB="0" distL="0" distR="0" wp14:anchorId="4154BC77" wp14:editId="6D0F68F1">
            <wp:extent cx="5274310" cy="353758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0" w:rsidRDefault="00A92DD2" w:rsidP="00A24B68">
      <w:pPr>
        <w:rPr>
          <w:sz w:val="28"/>
        </w:rPr>
      </w:pPr>
      <w:r>
        <w:rPr>
          <w:rFonts w:hint="eastAsia"/>
          <w:sz w:val="28"/>
        </w:rPr>
        <w:t>那</w:t>
      </w:r>
      <w:r>
        <w:rPr>
          <w:rFonts w:hint="eastAsia"/>
          <w:sz w:val="28"/>
        </w:rPr>
        <w:t>dubbo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zookeeper</w:t>
      </w:r>
      <w:r>
        <w:rPr>
          <w:rFonts w:hint="eastAsia"/>
          <w:sz w:val="28"/>
        </w:rPr>
        <w:t>如何引入？</w:t>
      </w:r>
    </w:p>
    <w:p w:rsidR="00A92DD2" w:rsidRDefault="00A92DD2" w:rsidP="00A24B68">
      <w:pPr>
        <w:rPr>
          <w:sz w:val="28"/>
        </w:rPr>
      </w:pPr>
      <w:r>
        <w:rPr>
          <w:rFonts w:hint="eastAsia"/>
          <w:sz w:val="28"/>
        </w:rPr>
        <w:t>dubbo</w:t>
      </w:r>
      <w:r>
        <w:rPr>
          <w:rFonts w:hint="eastAsia"/>
          <w:sz w:val="28"/>
        </w:rPr>
        <w:t>其实是一组</w:t>
      </w:r>
      <w:r>
        <w:rPr>
          <w:rFonts w:hint="eastAsia"/>
          <w:sz w:val="28"/>
        </w:rPr>
        <w:t>jar</w:t>
      </w:r>
      <w:r>
        <w:rPr>
          <w:rFonts w:hint="eastAsia"/>
          <w:sz w:val="28"/>
        </w:rPr>
        <w:t>包，通过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引入就可以。</w:t>
      </w:r>
    </w:p>
    <w:p w:rsidR="0075523B" w:rsidRDefault="00A92DD2" w:rsidP="00A24B68">
      <w:pPr>
        <w:rPr>
          <w:sz w:val="28"/>
        </w:rPr>
      </w:pPr>
      <w:r>
        <w:rPr>
          <w:rFonts w:hint="eastAsia"/>
          <w:sz w:val="28"/>
        </w:rPr>
        <w:t>zookeeper</w:t>
      </w:r>
      <w:r>
        <w:rPr>
          <w:rFonts w:hint="eastAsia"/>
          <w:sz w:val="28"/>
        </w:rPr>
        <w:t>是一个开源的服务软件，需要安装到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中。</w:t>
      </w:r>
    </w:p>
    <w:p w:rsidR="0075523B" w:rsidRDefault="0075523B" w:rsidP="00A24B68">
      <w:pPr>
        <w:rPr>
          <w:sz w:val="28"/>
        </w:rPr>
      </w:pPr>
    </w:p>
    <w:p w:rsidR="0075523B" w:rsidRPr="00343D66" w:rsidRDefault="00163E69" w:rsidP="00343D66">
      <w:pPr>
        <w:pStyle w:val="3"/>
      </w:pPr>
      <w:r>
        <w:t xml:space="preserve">1 </w:t>
      </w:r>
      <w:r w:rsidR="0075523B" w:rsidRPr="00343D66">
        <w:rPr>
          <w:rFonts w:hint="eastAsia"/>
        </w:rPr>
        <w:t>安装</w:t>
      </w:r>
      <w:r w:rsidR="0075523B" w:rsidRPr="00343D66">
        <w:rPr>
          <w:rFonts w:hint="eastAsia"/>
        </w:rPr>
        <w:t>zookeeper</w:t>
      </w:r>
    </w:p>
    <w:p w:rsidR="00343D66" w:rsidRPr="00163E69" w:rsidRDefault="00163E69" w:rsidP="00163E69">
      <w:pPr>
        <w:pStyle w:val="4"/>
      </w:pPr>
      <w:r>
        <w:t>1.1</w:t>
      </w:r>
      <w:r w:rsidR="00343D66" w:rsidRPr="00163E69">
        <w:rPr>
          <w:rFonts w:hint="eastAsia"/>
        </w:rPr>
        <w:t>安装环境：</w:t>
      </w:r>
      <w:r w:rsidR="00343D66" w:rsidRPr="00163E69">
        <w:rPr>
          <w:rFonts w:hint="eastAsia"/>
        </w:rPr>
        <w:t xml:space="preserve">  </w:t>
      </w:r>
    </w:p>
    <w:p w:rsidR="00343D66" w:rsidRDefault="00343D66" w:rsidP="00343D66">
      <w:r w:rsidRPr="00343D66">
        <w:rPr>
          <w:rFonts w:hint="eastAsia"/>
        </w:rPr>
        <w:t xml:space="preserve">    </w:t>
      </w:r>
      <w:r>
        <w:t>linux</w:t>
      </w:r>
      <w:r>
        <w:rPr>
          <w:rFonts w:hint="eastAsia"/>
        </w:rPr>
        <w:t>版本</w:t>
      </w:r>
      <w:r>
        <w:rPr>
          <w:rFonts w:hint="eastAsia"/>
        </w:rPr>
        <w:t>:</w:t>
      </w:r>
      <w:r w:rsidR="00B27218">
        <w:rPr>
          <w:rFonts w:hint="eastAsia"/>
        </w:rPr>
        <w:t xml:space="preserve"> CentOS 6.8</w:t>
      </w:r>
    </w:p>
    <w:p w:rsidR="00291909" w:rsidRDefault="00343D66" w:rsidP="00343D66">
      <w:pPr>
        <w:ind w:firstLineChars="200" w:firstLine="420"/>
      </w:pPr>
      <w:r>
        <w:t>zookeeper</w:t>
      </w:r>
      <w:r w:rsidRPr="00343D66">
        <w:rPr>
          <w:rFonts w:hint="eastAsia"/>
        </w:rPr>
        <w:t>版</w:t>
      </w:r>
      <w:r>
        <w:rPr>
          <w:rFonts w:hint="eastAsia"/>
        </w:rPr>
        <w:t>本</w:t>
      </w:r>
      <w:r w:rsidRPr="00343D66">
        <w:rPr>
          <w:rFonts w:hint="eastAsia"/>
        </w:rPr>
        <w:t xml:space="preserve">     zookeeper-3.4.11.tar.gz</w:t>
      </w:r>
    </w:p>
    <w:p w:rsidR="00291909" w:rsidRDefault="00693F57" w:rsidP="00343D66">
      <w:r>
        <w:rPr>
          <w:rFonts w:hint="eastAsia"/>
        </w:rPr>
        <w:t>拷贝</w:t>
      </w:r>
      <w:r>
        <w:rPr>
          <w:rFonts w:hint="eastAsia"/>
        </w:rPr>
        <w:t>zookeeper-3.4.11.tar.gz</w:t>
      </w:r>
      <w:r>
        <w:rPr>
          <w:rFonts w:hint="eastAsia"/>
        </w:rPr>
        <w:t>到</w:t>
      </w:r>
      <w:r w:rsidR="00EA6FCB">
        <w:rPr>
          <w:rFonts w:hint="eastAsia"/>
        </w:rPr>
        <w:t>/opt</w:t>
      </w:r>
      <w:r>
        <w:rPr>
          <w:rFonts w:hint="eastAsia"/>
        </w:rPr>
        <w:t>下，并解压缩</w:t>
      </w:r>
    </w:p>
    <w:p w:rsidR="00693F57" w:rsidRDefault="00EA6FCB" w:rsidP="00A24B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35F9CB2" wp14:editId="6C5203B3">
            <wp:extent cx="5274310" cy="91503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57" w:rsidRDefault="00693F57" w:rsidP="009F39EE">
      <w:r>
        <w:rPr>
          <w:rFonts w:hint="eastAsia"/>
        </w:rPr>
        <w:t>改名叫</w:t>
      </w:r>
      <w:r>
        <w:rPr>
          <w:rFonts w:hint="eastAsia"/>
        </w:rPr>
        <w:t>zookeeper</w:t>
      </w:r>
    </w:p>
    <w:p w:rsidR="00693F57" w:rsidRDefault="00693F57" w:rsidP="009F39EE">
      <w:r>
        <w:rPr>
          <w:noProof/>
        </w:rPr>
        <w:drawing>
          <wp:inline distT="0" distB="0" distL="0" distR="0" wp14:anchorId="411D12B4" wp14:editId="6866764C">
            <wp:extent cx="5095875" cy="476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57" w:rsidRDefault="009F39EE" w:rsidP="009F39EE">
      <w:pPr>
        <w:pStyle w:val="4"/>
      </w:pPr>
      <w:r>
        <w:rPr>
          <w:rFonts w:hint="eastAsia"/>
        </w:rPr>
        <w:t>1.2</w:t>
      </w:r>
      <w:r w:rsidR="00BF7052">
        <w:rPr>
          <w:rFonts w:hint="eastAsia"/>
        </w:rPr>
        <w:t>制作开机启动的脚本</w:t>
      </w:r>
    </w:p>
    <w:p w:rsidR="00BF7052" w:rsidRDefault="00BF7052" w:rsidP="009F39EE">
      <w:r>
        <w:rPr>
          <w:noProof/>
        </w:rPr>
        <w:drawing>
          <wp:inline distT="0" distB="0" distL="0" distR="0" wp14:anchorId="0D4D58F0" wp14:editId="6ABEEE89">
            <wp:extent cx="3905250" cy="3429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57" w:rsidRDefault="00BF7052" w:rsidP="009F39EE">
      <w:r>
        <w:rPr>
          <w:rFonts w:hint="eastAsia"/>
        </w:rPr>
        <w:t>把如下脚本复制进去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7052" w:rsidTr="00BF7052">
        <w:tc>
          <w:tcPr>
            <w:tcW w:w="8522" w:type="dxa"/>
          </w:tcPr>
          <w:p w:rsidR="00BF7052" w:rsidRPr="00BF7052" w:rsidRDefault="00BF7052" w:rsidP="00BF7052">
            <w:pPr>
              <w:pStyle w:val="af"/>
            </w:pPr>
            <w:r w:rsidRPr="00BF7052">
              <w:t>#!/bin/bash</w:t>
            </w:r>
          </w:p>
          <w:p w:rsidR="00BF7052" w:rsidRPr="00BF7052" w:rsidRDefault="00BF7052" w:rsidP="00BF7052">
            <w:pPr>
              <w:pStyle w:val="af"/>
            </w:pPr>
            <w:r w:rsidRPr="00BF7052">
              <w:t>#chkconfig:2345 20 90</w:t>
            </w:r>
          </w:p>
          <w:p w:rsidR="00BF7052" w:rsidRPr="00BF7052" w:rsidRDefault="00BF7052" w:rsidP="00BF7052">
            <w:pPr>
              <w:pStyle w:val="af"/>
            </w:pPr>
            <w:r w:rsidRPr="00BF7052">
              <w:t>#description:zookeeper</w:t>
            </w:r>
          </w:p>
          <w:p w:rsidR="00BF7052" w:rsidRPr="00BF7052" w:rsidRDefault="00BF7052" w:rsidP="00BF7052">
            <w:pPr>
              <w:pStyle w:val="af"/>
            </w:pPr>
            <w:r w:rsidRPr="00BF7052">
              <w:t>#processname:zookeeper</w:t>
            </w:r>
          </w:p>
          <w:p w:rsidR="00BF7052" w:rsidRPr="00BF7052" w:rsidRDefault="00BF7052" w:rsidP="00BF7052">
            <w:pPr>
              <w:pStyle w:val="af"/>
            </w:pPr>
            <w:r w:rsidRPr="00BF7052">
              <w:t>ZK_PATH=/opt/zookeeper</w:t>
            </w:r>
          </w:p>
          <w:p w:rsidR="00BF7052" w:rsidRPr="00BF7052" w:rsidRDefault="00BF7052" w:rsidP="00BF7052">
            <w:pPr>
              <w:pStyle w:val="af"/>
            </w:pPr>
            <w:r w:rsidRPr="00BF7052">
              <w:t>export JAVA_HOME=/opt/jdk1.</w:t>
            </w:r>
            <w:r w:rsidR="00A72E42">
              <w:t>8.0</w:t>
            </w:r>
            <w:r w:rsidR="00A72E42">
              <w:rPr>
                <w:rFonts w:hint="eastAsia"/>
              </w:rPr>
              <w:t>_152</w:t>
            </w:r>
          </w:p>
          <w:p w:rsidR="00BF7052" w:rsidRPr="00BF7052" w:rsidRDefault="00BF7052" w:rsidP="00BF7052">
            <w:pPr>
              <w:pStyle w:val="af"/>
            </w:pPr>
            <w:r w:rsidRPr="00BF7052">
              <w:t>case $1 in</w:t>
            </w:r>
          </w:p>
          <w:p w:rsidR="00BF7052" w:rsidRPr="00BF7052" w:rsidRDefault="00BF7052" w:rsidP="00BF7052">
            <w:pPr>
              <w:pStyle w:val="af"/>
            </w:pPr>
            <w:r w:rsidRPr="00BF7052">
              <w:t xml:space="preserve">         start) sh  $ZK_PATH/bin/zkServer.sh start;;</w:t>
            </w:r>
          </w:p>
          <w:p w:rsidR="00BF7052" w:rsidRPr="00BF7052" w:rsidRDefault="00BF7052" w:rsidP="00BF7052">
            <w:pPr>
              <w:pStyle w:val="af"/>
            </w:pPr>
            <w:r w:rsidRPr="00BF7052">
              <w:t xml:space="preserve">         stop)  sh  $ZK_PATH/bin/zkServer.sh stop;;</w:t>
            </w:r>
          </w:p>
          <w:p w:rsidR="00BF7052" w:rsidRPr="00BF7052" w:rsidRDefault="00BF7052" w:rsidP="00BF7052">
            <w:pPr>
              <w:pStyle w:val="af"/>
            </w:pPr>
            <w:r w:rsidRPr="00BF7052">
              <w:t xml:space="preserve">         status) sh  $ZK_PATH/bin/zkServer.sh status;;</w:t>
            </w:r>
          </w:p>
          <w:p w:rsidR="00BF7052" w:rsidRPr="00BF7052" w:rsidRDefault="00BF7052" w:rsidP="00BF7052">
            <w:pPr>
              <w:pStyle w:val="af"/>
            </w:pPr>
            <w:r w:rsidRPr="00BF7052">
              <w:t xml:space="preserve">         restart) sh $ZK_PATH/bin/zkServer.sh restart;;</w:t>
            </w:r>
          </w:p>
          <w:p w:rsidR="00BF7052" w:rsidRPr="00BF7052" w:rsidRDefault="00BF7052" w:rsidP="00BF7052">
            <w:pPr>
              <w:pStyle w:val="af"/>
            </w:pPr>
            <w:r w:rsidRPr="00BF7052">
              <w:t xml:space="preserve">         *)  echo "require start|stop|status|restart"  ;;</w:t>
            </w:r>
          </w:p>
          <w:p w:rsidR="00BF7052" w:rsidRDefault="00BF7052" w:rsidP="00BF7052">
            <w:pPr>
              <w:pStyle w:val="af"/>
              <w:rPr>
                <w:sz w:val="28"/>
              </w:rPr>
            </w:pPr>
            <w:r w:rsidRPr="00BF7052">
              <w:t>esac</w:t>
            </w:r>
          </w:p>
        </w:tc>
      </w:tr>
    </w:tbl>
    <w:p w:rsidR="00BF7052" w:rsidRDefault="00BF7052" w:rsidP="00A24B68">
      <w:pPr>
        <w:rPr>
          <w:sz w:val="28"/>
        </w:rPr>
      </w:pPr>
    </w:p>
    <w:p w:rsidR="00BF7052" w:rsidRDefault="00BF7052" w:rsidP="00A24B68">
      <w:pPr>
        <w:rPr>
          <w:sz w:val="28"/>
        </w:rPr>
      </w:pPr>
      <w:r>
        <w:rPr>
          <w:noProof/>
        </w:rPr>
        <w:drawing>
          <wp:inline distT="0" distB="0" distL="0" distR="0" wp14:anchorId="438DA388" wp14:editId="1E2EA449">
            <wp:extent cx="4095750" cy="19240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57" w:rsidRDefault="00693F57" w:rsidP="00A24B68">
      <w:pPr>
        <w:rPr>
          <w:sz w:val="28"/>
        </w:rPr>
      </w:pPr>
    </w:p>
    <w:p w:rsidR="00693F57" w:rsidRDefault="00BF7052" w:rsidP="009F39EE">
      <w:r>
        <w:rPr>
          <w:rFonts w:hint="eastAsia"/>
        </w:rPr>
        <w:lastRenderedPageBreak/>
        <w:t>然后把脚本注册为</w:t>
      </w:r>
      <w:r>
        <w:rPr>
          <w:rFonts w:hint="eastAsia"/>
        </w:rPr>
        <w:t>Service</w:t>
      </w:r>
    </w:p>
    <w:p w:rsidR="00693F57" w:rsidRDefault="00BF7052" w:rsidP="00A24B68">
      <w:pPr>
        <w:rPr>
          <w:sz w:val="28"/>
        </w:rPr>
      </w:pPr>
      <w:r>
        <w:rPr>
          <w:noProof/>
        </w:rPr>
        <w:drawing>
          <wp:inline distT="0" distB="0" distL="0" distR="0" wp14:anchorId="53D742D3" wp14:editId="15E1CEC3">
            <wp:extent cx="4848225" cy="22383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52" w:rsidRDefault="00BF7052" w:rsidP="009F39EE">
      <w:r>
        <w:rPr>
          <w:rFonts w:hint="eastAsia"/>
        </w:rPr>
        <w:t>增加权限</w:t>
      </w:r>
    </w:p>
    <w:p w:rsidR="00BF7052" w:rsidRDefault="00BF7052" w:rsidP="00A24B68">
      <w:pPr>
        <w:rPr>
          <w:sz w:val="28"/>
        </w:rPr>
      </w:pPr>
      <w:r>
        <w:rPr>
          <w:noProof/>
        </w:rPr>
        <w:drawing>
          <wp:inline distT="0" distB="0" distL="0" distR="0" wp14:anchorId="0981D4E2" wp14:editId="5FF04CFB">
            <wp:extent cx="3705225" cy="13525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52" w:rsidRDefault="009F39EE" w:rsidP="009F39EE">
      <w:pPr>
        <w:pStyle w:val="4"/>
      </w:pPr>
      <w:r>
        <w:rPr>
          <w:rFonts w:hint="eastAsia"/>
        </w:rPr>
        <w:t>1.3</w:t>
      </w:r>
      <w:r w:rsidR="00BF7052">
        <w:rPr>
          <w:rFonts w:hint="eastAsia"/>
        </w:rPr>
        <w:t>初始化</w:t>
      </w:r>
      <w:r w:rsidR="00BF7052">
        <w:rPr>
          <w:rFonts w:hint="eastAsia"/>
        </w:rPr>
        <w:t>zookeeper</w:t>
      </w:r>
      <w:r w:rsidR="00BF7052">
        <w:rPr>
          <w:rFonts w:hint="eastAsia"/>
        </w:rPr>
        <w:t>配置文件</w:t>
      </w:r>
    </w:p>
    <w:p w:rsidR="00BF7052" w:rsidRDefault="00BF7052" w:rsidP="009F39EE">
      <w:r>
        <w:rPr>
          <w:rFonts w:hint="eastAsia"/>
        </w:rPr>
        <w:t>拷贝</w:t>
      </w:r>
      <w:r>
        <w:rPr>
          <w:rFonts w:hint="eastAsia"/>
        </w:rPr>
        <w:t>/opt/zookeeper/</w:t>
      </w:r>
      <w:r w:rsidR="005B6027">
        <w:t>conf/zoo_sample</w:t>
      </w:r>
      <w:r w:rsidR="005B6027">
        <w:rPr>
          <w:rFonts w:hint="eastAsia"/>
        </w:rPr>
        <w:t xml:space="preserve">.cfg   </w:t>
      </w:r>
    </w:p>
    <w:p w:rsidR="005B6027" w:rsidRDefault="005B6027" w:rsidP="009F39EE">
      <w:r>
        <w:rPr>
          <w:rFonts w:hint="eastAsia"/>
        </w:rPr>
        <w:t>到同一个目录下改个名字叫</w:t>
      </w:r>
      <w:r>
        <w:rPr>
          <w:rFonts w:hint="eastAsia"/>
        </w:rPr>
        <w:t>zoo.cfg</w:t>
      </w:r>
    </w:p>
    <w:p w:rsidR="005B6027" w:rsidRDefault="005B6027" w:rsidP="00A24B68">
      <w:pPr>
        <w:rPr>
          <w:sz w:val="28"/>
        </w:rPr>
      </w:pPr>
      <w:r>
        <w:rPr>
          <w:noProof/>
        </w:rPr>
        <w:drawing>
          <wp:inline distT="0" distB="0" distL="0" distR="0" wp14:anchorId="781F526F" wp14:editId="75CAEE8D">
            <wp:extent cx="5124450" cy="9906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27" w:rsidRDefault="005B6027" w:rsidP="009F39EE">
      <w:r>
        <w:rPr>
          <w:rFonts w:hint="eastAsia"/>
        </w:rPr>
        <w:t>然后咱们启动</w:t>
      </w:r>
      <w:r>
        <w:rPr>
          <w:rFonts w:hint="eastAsia"/>
        </w:rPr>
        <w:t>zookeeper</w:t>
      </w:r>
    </w:p>
    <w:p w:rsidR="005B6027" w:rsidRDefault="005B6027" w:rsidP="009F39EE"/>
    <w:p w:rsidR="005B6027" w:rsidRDefault="005B6027" w:rsidP="009F39EE">
      <w:r>
        <w:rPr>
          <w:noProof/>
        </w:rPr>
        <w:lastRenderedPageBreak/>
        <w:drawing>
          <wp:inline distT="0" distB="0" distL="0" distR="0" wp14:anchorId="5A1C07A3" wp14:editId="2EA00319">
            <wp:extent cx="3467100" cy="79057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27" w:rsidRDefault="005B6027" w:rsidP="009F39EE">
      <w:r>
        <w:rPr>
          <w:rFonts w:hint="eastAsia"/>
        </w:rPr>
        <w:t>以上状态即为安装成功</w:t>
      </w:r>
      <w:r w:rsidR="002F5902">
        <w:rPr>
          <w:rFonts w:hint="eastAsia"/>
        </w:rPr>
        <w:t>。</w:t>
      </w:r>
    </w:p>
    <w:p w:rsidR="00A10F23" w:rsidRDefault="00A10F23" w:rsidP="00A24B68">
      <w:pPr>
        <w:rPr>
          <w:sz w:val="28"/>
        </w:rPr>
      </w:pPr>
    </w:p>
    <w:p w:rsidR="00A10F23" w:rsidRPr="009F39EE" w:rsidRDefault="00163E69" w:rsidP="009F39EE">
      <w:pPr>
        <w:pStyle w:val="3"/>
      </w:pPr>
      <w:r>
        <w:t xml:space="preserve">2 </w:t>
      </w:r>
      <w:r w:rsidR="009F39EE">
        <w:t xml:space="preserve"> </w:t>
      </w:r>
      <w:r w:rsidR="00A10F23" w:rsidRPr="009F39EE">
        <w:rPr>
          <w:rFonts w:hint="eastAsia"/>
        </w:rPr>
        <w:t>dubbo</w:t>
      </w:r>
      <w:r w:rsidR="00A10F23" w:rsidRPr="009F39EE">
        <w:rPr>
          <w:rFonts w:hint="eastAsia"/>
        </w:rPr>
        <w:t>的使用</w:t>
      </w:r>
    </w:p>
    <w:p w:rsidR="00CF07F9" w:rsidRDefault="00A10F23" w:rsidP="009F39EE">
      <w:pPr>
        <w:ind w:firstLineChars="200" w:firstLine="420"/>
      </w:pPr>
      <w:r>
        <w:rPr>
          <w:rFonts w:hint="eastAsia"/>
        </w:rPr>
        <w:t>dubbo</w:t>
      </w:r>
      <w:r>
        <w:rPr>
          <w:rFonts w:hint="eastAsia"/>
        </w:rPr>
        <w:t>本身并不是一个服务软件。它其实就是一个</w:t>
      </w:r>
      <w:r>
        <w:rPr>
          <w:rFonts w:hint="eastAsia"/>
        </w:rPr>
        <w:t>jar</w:t>
      </w:r>
      <w:r>
        <w:rPr>
          <w:rFonts w:hint="eastAsia"/>
        </w:rPr>
        <w:t>包能够帮你的</w:t>
      </w:r>
      <w:r>
        <w:rPr>
          <w:rFonts w:hint="eastAsia"/>
        </w:rPr>
        <w:t>java</w:t>
      </w:r>
      <w:r>
        <w:rPr>
          <w:rFonts w:hint="eastAsia"/>
        </w:rPr>
        <w:t>程序连接到</w:t>
      </w:r>
      <w:r>
        <w:rPr>
          <w:rFonts w:hint="eastAsia"/>
        </w:rPr>
        <w:t>zookeeper</w:t>
      </w:r>
      <w:r>
        <w:rPr>
          <w:rFonts w:hint="eastAsia"/>
        </w:rPr>
        <w:t>，并利用</w:t>
      </w:r>
      <w:r>
        <w:rPr>
          <w:rFonts w:hint="eastAsia"/>
        </w:rPr>
        <w:t>zookeeper</w:t>
      </w:r>
      <w:r>
        <w:rPr>
          <w:rFonts w:hint="eastAsia"/>
        </w:rPr>
        <w:t>消费、提供服务。</w:t>
      </w:r>
      <w:r w:rsidR="00CF07F9">
        <w:rPr>
          <w:rFonts w:hint="eastAsia"/>
        </w:rPr>
        <w:t>所以你不用在</w:t>
      </w:r>
      <w:r w:rsidR="00CF07F9">
        <w:rPr>
          <w:rFonts w:hint="eastAsia"/>
        </w:rPr>
        <w:t>Linux</w:t>
      </w:r>
      <w:r w:rsidR="00CF07F9">
        <w:rPr>
          <w:rFonts w:hint="eastAsia"/>
        </w:rPr>
        <w:t>上启动什么</w:t>
      </w:r>
      <w:r w:rsidR="00CF07F9">
        <w:rPr>
          <w:rFonts w:hint="eastAsia"/>
        </w:rPr>
        <w:t>dubbo</w:t>
      </w:r>
      <w:r w:rsidR="00CF07F9">
        <w:rPr>
          <w:rFonts w:hint="eastAsia"/>
        </w:rPr>
        <w:t>服务。</w:t>
      </w:r>
    </w:p>
    <w:p w:rsidR="00A10F23" w:rsidRDefault="00CF07F9" w:rsidP="009F39EE">
      <w:r>
        <w:rPr>
          <w:rFonts w:hint="eastAsia"/>
        </w:rPr>
        <w:t>但是为了让用户更好的管理监控众多的</w:t>
      </w:r>
      <w:r>
        <w:rPr>
          <w:rFonts w:hint="eastAsia"/>
        </w:rPr>
        <w:t>dubbo</w:t>
      </w:r>
      <w:r>
        <w:rPr>
          <w:rFonts w:hint="eastAsia"/>
        </w:rPr>
        <w:t>服务，官方提供了一个可视化的监控程序，不过这个监控即使不装也不影响使用。</w:t>
      </w:r>
    </w:p>
    <w:p w:rsidR="00CF07F9" w:rsidRDefault="009F39EE" w:rsidP="009F39EE">
      <w:pPr>
        <w:pStyle w:val="4"/>
      </w:pPr>
      <w:r>
        <w:rPr>
          <w:rFonts w:hint="eastAsia"/>
        </w:rPr>
        <w:t>2.1</w:t>
      </w:r>
      <w:r w:rsidR="00CF07F9">
        <w:rPr>
          <w:rFonts w:hint="eastAsia"/>
        </w:rPr>
        <w:t>安装监控软件</w:t>
      </w:r>
      <w:r w:rsidR="006D7953">
        <w:rPr>
          <w:rFonts w:hint="eastAsia"/>
        </w:rPr>
        <w:t>：</w:t>
      </w:r>
      <w:r w:rsidR="006D7953">
        <w:rPr>
          <w:rFonts w:hint="eastAsia"/>
        </w:rPr>
        <w:t xml:space="preserve"> </w:t>
      </w:r>
    </w:p>
    <w:p w:rsidR="00DE6AA0" w:rsidRDefault="006D7953" w:rsidP="009F39EE">
      <w:r>
        <w:t xml:space="preserve"> </w:t>
      </w:r>
      <w:r>
        <w:rPr>
          <w:rFonts w:hint="eastAsia"/>
        </w:rPr>
        <w:t>材料：</w:t>
      </w:r>
      <w:r>
        <w:rPr>
          <w:rFonts w:hint="eastAsia"/>
        </w:rPr>
        <w:t xml:space="preserve"> tomcat8 +  </w:t>
      </w:r>
      <w:r>
        <w:t>dub</w:t>
      </w:r>
      <w:r w:rsidR="00DE6AA0">
        <w:rPr>
          <w:rFonts w:hint="eastAsia"/>
        </w:rPr>
        <w:t>bo-admin</w:t>
      </w:r>
    </w:p>
    <w:p w:rsidR="00DE6AA0" w:rsidRDefault="00DE6AA0" w:rsidP="009F39EE">
      <w:r>
        <w:rPr>
          <w:rFonts w:hint="eastAsia"/>
        </w:rPr>
        <w:t xml:space="preserve"> </w:t>
      </w:r>
      <w:r>
        <w:rPr>
          <w:rFonts w:hint="eastAsia"/>
        </w:rPr>
        <w:t>拷贝</w:t>
      </w:r>
      <w:r>
        <w:rPr>
          <w:rFonts w:hint="eastAsia"/>
        </w:rPr>
        <w:t>tomcat8</w:t>
      </w:r>
      <w:r>
        <w:rPr>
          <w:rFonts w:hint="eastAsia"/>
        </w:rPr>
        <w:t>和</w:t>
      </w:r>
      <w:r>
        <w:rPr>
          <w:rFonts w:hint="eastAsia"/>
        </w:rPr>
        <w:t>dubbo-admin</w:t>
      </w:r>
      <w:r>
        <w:rPr>
          <w:rFonts w:hint="eastAsia"/>
        </w:rPr>
        <w:t>到</w:t>
      </w:r>
      <w:r>
        <w:t>/opt</w:t>
      </w:r>
      <w:r>
        <w:rPr>
          <w:rFonts w:hint="eastAsia"/>
        </w:rPr>
        <w:t>目录下</w:t>
      </w:r>
    </w:p>
    <w:p w:rsidR="00DE6AA0" w:rsidRDefault="00DE6AA0" w:rsidP="00DE6AA0">
      <w:pPr>
        <w:ind w:firstLineChars="200" w:firstLine="420"/>
        <w:rPr>
          <w:sz w:val="28"/>
        </w:rPr>
      </w:pPr>
      <w:r>
        <w:rPr>
          <w:noProof/>
        </w:rPr>
        <w:drawing>
          <wp:inline distT="0" distB="0" distL="0" distR="0" wp14:anchorId="556C902A" wp14:editId="76D374D0">
            <wp:extent cx="5274310" cy="1197610"/>
            <wp:effectExtent l="0" t="0" r="2540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A0" w:rsidRDefault="00DE6AA0" w:rsidP="009F39EE">
      <w:r>
        <w:rPr>
          <w:rFonts w:hint="eastAsia"/>
        </w:rPr>
        <w:t>然后把</w:t>
      </w:r>
      <w:r>
        <w:rPr>
          <w:rFonts w:hint="eastAsia"/>
        </w:rPr>
        <w:t>dubbo</w:t>
      </w:r>
      <w:r>
        <w:t>-admin-2.6.0.war</w:t>
      </w:r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目录下</w:t>
      </w:r>
    </w:p>
    <w:p w:rsidR="00DB7DD2" w:rsidRDefault="00DE6AA0" w:rsidP="009F39EE">
      <w:pPr>
        <w:ind w:firstLineChars="200" w:firstLine="420"/>
        <w:rPr>
          <w:sz w:val="28"/>
        </w:rPr>
      </w:pPr>
      <w:r>
        <w:rPr>
          <w:noProof/>
        </w:rPr>
        <w:drawing>
          <wp:inline distT="0" distB="0" distL="0" distR="0" wp14:anchorId="0F2EA0F8" wp14:editId="04B837DD">
            <wp:extent cx="5274310" cy="235585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EE" w:rsidRDefault="009F39EE" w:rsidP="009F39EE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设置开机启动</w:t>
      </w:r>
      <w:r>
        <w:rPr>
          <w:rFonts w:hint="eastAsia"/>
        </w:rPr>
        <w:t>tomcat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3100" w:rsidTr="00E83100">
        <w:tc>
          <w:tcPr>
            <w:tcW w:w="8522" w:type="dxa"/>
          </w:tcPr>
          <w:p w:rsidR="00E83100" w:rsidRDefault="00E83100" w:rsidP="009F39EE">
            <w:pPr>
              <w:pStyle w:val="af"/>
            </w:pPr>
            <w:r w:rsidRPr="00E83100">
              <w:t>[root@localhost tomcat4dubbo]# vim /etc/init.d/dubbo-admin</w:t>
            </w:r>
          </w:p>
        </w:tc>
      </w:tr>
    </w:tbl>
    <w:p w:rsidR="006B21BF" w:rsidRPr="00CF07F9" w:rsidRDefault="006B21BF" w:rsidP="009F39EE">
      <w:r>
        <w:rPr>
          <w:rFonts w:hint="eastAsia"/>
        </w:rPr>
        <w:t>复制如下脚本</w:t>
      </w:r>
    </w:p>
    <w:p w:rsidR="00DB7DD2" w:rsidRDefault="00FA04F4" w:rsidP="00A24B68">
      <w:pPr>
        <w:rPr>
          <w:sz w:val="28"/>
        </w:rPr>
      </w:pPr>
      <w:r>
        <w:rPr>
          <w:rFonts w:hint="eastAsia"/>
          <w:sz w:val="28"/>
        </w:rPr>
        <w:lastRenderedPageBreak/>
        <w:t xml:space="preserve">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04F4" w:rsidRPr="009F39EE" w:rsidTr="00FA04F4">
        <w:tc>
          <w:tcPr>
            <w:tcW w:w="8522" w:type="dxa"/>
          </w:tcPr>
          <w:p w:rsidR="00FA04F4" w:rsidRPr="009F39EE" w:rsidRDefault="00FA04F4" w:rsidP="009F39EE">
            <w:pPr>
              <w:pStyle w:val="af"/>
            </w:pPr>
            <w:r w:rsidRPr="009F39EE">
              <w:t>#!/bin/bash</w:t>
            </w:r>
          </w:p>
          <w:p w:rsidR="00FA04F4" w:rsidRPr="009F39EE" w:rsidRDefault="00FA04F4" w:rsidP="009F39EE">
            <w:pPr>
              <w:pStyle w:val="af"/>
            </w:pPr>
            <w:r w:rsidRPr="009F39EE">
              <w:t>#chkconfig:2345 20 90</w:t>
            </w:r>
          </w:p>
          <w:p w:rsidR="00FA04F4" w:rsidRPr="009F39EE" w:rsidRDefault="00FA04F4" w:rsidP="009F39EE">
            <w:pPr>
              <w:pStyle w:val="af"/>
            </w:pPr>
            <w:r w:rsidRPr="009F39EE">
              <w:t>#description:dubbo-admin</w:t>
            </w:r>
          </w:p>
          <w:p w:rsidR="00FA04F4" w:rsidRPr="009F39EE" w:rsidRDefault="00FA04F4" w:rsidP="009F39EE">
            <w:pPr>
              <w:pStyle w:val="af"/>
            </w:pPr>
            <w:r w:rsidRPr="009F39EE">
              <w:t>#processname:dubbo-admin</w:t>
            </w:r>
          </w:p>
          <w:p w:rsidR="00FA04F4" w:rsidRPr="009F39EE" w:rsidRDefault="001A0772" w:rsidP="009F39EE">
            <w:pPr>
              <w:pStyle w:val="af"/>
            </w:pPr>
            <w:r w:rsidRPr="009F39EE">
              <w:t>CATALANA_HOME</w:t>
            </w:r>
            <w:r w:rsidR="00FA04F4" w:rsidRPr="009F39EE">
              <w:t>=/opt/tomcat4dubbo</w:t>
            </w:r>
          </w:p>
          <w:p w:rsidR="00FA04F4" w:rsidRPr="009F39EE" w:rsidRDefault="00FA04F4" w:rsidP="009F39EE">
            <w:pPr>
              <w:pStyle w:val="af"/>
            </w:pPr>
            <w:r w:rsidRPr="009F39EE">
              <w:t>export JAVA_HOME=/opt/jdk1.8.0_152</w:t>
            </w:r>
          </w:p>
          <w:p w:rsidR="00FA04F4" w:rsidRPr="009F39EE" w:rsidRDefault="00FA04F4" w:rsidP="009F39EE">
            <w:pPr>
              <w:pStyle w:val="af"/>
            </w:pPr>
            <w:r w:rsidRPr="009F39EE">
              <w:t>case $1 in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start)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echo "Starting Tomcat..."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$CATALANA_HOME/bin/startup.sh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;;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stop)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echo "Stopping Tomcat..."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$CATALANA_HOME/bin/shutdown.sh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;;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restart)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echo "Stopping Tomcat..."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$CATALANA_HOME/bin/shutdown.sh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sleep 2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echo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echo "Starting Tomcat..."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$CATALANA_HOME/bin/startup.sh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;;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*)  </w:t>
            </w:r>
          </w:p>
          <w:p w:rsidR="007D2401" w:rsidRPr="009F39EE" w:rsidRDefault="007D2401" w:rsidP="009F39EE">
            <w:pPr>
              <w:pStyle w:val="af"/>
            </w:pPr>
            <w:r w:rsidRPr="009F39EE">
              <w:t xml:space="preserve">    echo "Usage: tomcat {start|stop|restart}"  </w:t>
            </w:r>
          </w:p>
          <w:p w:rsidR="00FA04F4" w:rsidRPr="009F39EE" w:rsidRDefault="007D2401" w:rsidP="009F39EE">
            <w:pPr>
              <w:pStyle w:val="af"/>
            </w:pPr>
            <w:r w:rsidRPr="009F39EE">
              <w:t xml:space="preserve">    ;; </w:t>
            </w:r>
            <w:r w:rsidR="00FA04F4" w:rsidRPr="009F39EE">
              <w:t>esac</w:t>
            </w:r>
          </w:p>
        </w:tc>
      </w:tr>
    </w:tbl>
    <w:p w:rsidR="00DB7DD2" w:rsidRDefault="00E83100" w:rsidP="009F39EE">
      <w:r>
        <w:rPr>
          <w:rFonts w:hint="eastAsia"/>
        </w:rPr>
        <w:t>然后同样的注册进入到服务中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3100" w:rsidTr="00E83100">
        <w:tc>
          <w:tcPr>
            <w:tcW w:w="8522" w:type="dxa"/>
          </w:tcPr>
          <w:p w:rsidR="00E83100" w:rsidRDefault="00E83100" w:rsidP="00A24B68">
            <w:pPr>
              <w:rPr>
                <w:sz w:val="28"/>
              </w:rPr>
            </w:pPr>
            <w:r w:rsidRPr="00E83100">
              <w:rPr>
                <w:sz w:val="28"/>
              </w:rPr>
              <w:t>[root@localhost tomcat4dubbo]# chkconfig --add dubbo-admin</w:t>
            </w:r>
          </w:p>
        </w:tc>
      </w:tr>
    </w:tbl>
    <w:p w:rsidR="00E83100" w:rsidRDefault="00E83100" w:rsidP="009F39EE">
      <w:r>
        <w:rPr>
          <w:rFonts w:hint="eastAsia"/>
        </w:rPr>
        <w:t>加入权限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3100" w:rsidTr="00E83100">
        <w:tc>
          <w:tcPr>
            <w:tcW w:w="8522" w:type="dxa"/>
          </w:tcPr>
          <w:p w:rsidR="00E83100" w:rsidRPr="00E83100" w:rsidRDefault="00E83100" w:rsidP="009F39EE">
            <w:r w:rsidRPr="00E83100">
              <w:t xml:space="preserve">[root@localhost tomcat4dubbo]# </w:t>
            </w:r>
            <w:r w:rsidR="0059026F">
              <w:t>chmod +x dubbo-admin</w:t>
            </w:r>
          </w:p>
        </w:tc>
      </w:tr>
    </w:tbl>
    <w:p w:rsidR="00DB7DD2" w:rsidRDefault="00191B44" w:rsidP="009F39EE">
      <w:r>
        <w:rPr>
          <w:rFonts w:hint="eastAsia"/>
        </w:rPr>
        <w:t>如果想改变端口号去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server.conf</w:t>
      </w:r>
      <w:r>
        <w:rPr>
          <w:rFonts w:hint="eastAsia"/>
        </w:rPr>
        <w:t>中修改，课件中已改为</w:t>
      </w:r>
      <w:r>
        <w:rPr>
          <w:rFonts w:hint="eastAsia"/>
        </w:rPr>
        <w:t>7080</w:t>
      </w:r>
      <w:r w:rsidR="00A215A6">
        <w:t>,</w:t>
      </w:r>
      <w:r w:rsidR="00A215A6">
        <w:rPr>
          <w:rFonts w:hint="eastAsia"/>
        </w:rPr>
        <w:t>然后就可以启动服务了。</w:t>
      </w:r>
    </w:p>
    <w:p w:rsidR="009F39EE" w:rsidRDefault="009F39EE" w:rsidP="009F39EE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启动服务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26F" w:rsidTr="0059026F">
        <w:tc>
          <w:tcPr>
            <w:tcW w:w="8522" w:type="dxa"/>
          </w:tcPr>
          <w:p w:rsidR="0059026F" w:rsidRPr="0059026F" w:rsidRDefault="0059026F" w:rsidP="009F39EE">
            <w:r w:rsidRPr="00E83100">
              <w:t xml:space="preserve">[root@localhost tomcat4dubbo]# </w:t>
            </w:r>
            <w:r>
              <w:t>service dubbo-admin start</w:t>
            </w:r>
          </w:p>
        </w:tc>
      </w:tr>
    </w:tbl>
    <w:p w:rsidR="00191B44" w:rsidRPr="00191B44" w:rsidRDefault="00191B44" w:rsidP="009F39EE">
      <w:r>
        <w:rPr>
          <w:rFonts w:hint="eastAsia"/>
        </w:rPr>
        <w:t>启动后用浏览器访问</w:t>
      </w:r>
    </w:p>
    <w:p w:rsidR="00191B44" w:rsidRDefault="00E83100" w:rsidP="009F39EE">
      <w:r>
        <w:rPr>
          <w:noProof/>
        </w:rPr>
        <w:lastRenderedPageBreak/>
        <w:drawing>
          <wp:inline distT="0" distB="0" distL="0" distR="0" wp14:anchorId="543322DE" wp14:editId="3B47EA98">
            <wp:extent cx="5274310" cy="1988185"/>
            <wp:effectExtent l="190500" t="190500" r="193040" b="18351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1B44" w:rsidRDefault="00191B44" w:rsidP="009F39EE"/>
    <w:p w:rsidR="00191B44" w:rsidRDefault="00191B44" w:rsidP="009F39EE">
      <w:r>
        <w:rPr>
          <w:rFonts w:hint="eastAsia"/>
        </w:rPr>
        <w:t>可以看到要提示用户名密码，默认是</w:t>
      </w:r>
      <w:r>
        <w:rPr>
          <w:rFonts w:hint="eastAsia"/>
        </w:rPr>
        <w:t>root/root</w:t>
      </w:r>
    </w:p>
    <w:p w:rsidR="00191B44" w:rsidRPr="00191B44" w:rsidRDefault="00191B44" w:rsidP="009F39EE">
      <w:r>
        <w:t>(</w:t>
      </w:r>
      <w:r>
        <w:rPr>
          <w:rFonts w:hint="eastAsia"/>
        </w:rPr>
        <w:t>修改的话，可以去</w:t>
      </w:r>
      <w:r>
        <w:t>)</w:t>
      </w:r>
    </w:p>
    <w:p w:rsidR="00191B44" w:rsidRPr="00DB7DD2" w:rsidRDefault="00E1665F" w:rsidP="009F39EE">
      <w:r>
        <w:rPr>
          <w:noProof/>
        </w:rPr>
        <w:drawing>
          <wp:inline distT="0" distB="0" distL="0" distR="0" wp14:anchorId="2B6F26D4" wp14:editId="4A5E1B87">
            <wp:extent cx="5274310" cy="2844165"/>
            <wp:effectExtent l="190500" t="190500" r="193040" b="18478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027" w:rsidRDefault="00E1665F" w:rsidP="009F39EE">
      <w:r>
        <w:rPr>
          <w:rFonts w:hint="eastAsia"/>
        </w:rPr>
        <w:t>打开这个界面就说明，</w:t>
      </w:r>
      <w:r>
        <w:rPr>
          <w:rFonts w:hint="eastAsia"/>
        </w:rPr>
        <w:t>dubbo</w:t>
      </w:r>
      <w:r>
        <w:rPr>
          <w:rFonts w:hint="eastAsia"/>
        </w:rPr>
        <w:t>的监控服务已经启动。但是现在咱们还没有搭建</w:t>
      </w:r>
      <w:r>
        <w:rPr>
          <w:rFonts w:hint="eastAsia"/>
        </w:rPr>
        <w:t>dubbo</w:t>
      </w:r>
      <w:r>
        <w:rPr>
          <w:rFonts w:hint="eastAsia"/>
        </w:rPr>
        <w:t>的</w:t>
      </w:r>
      <w:r w:rsidR="002E421A">
        <w:rPr>
          <w:rFonts w:hint="eastAsia"/>
        </w:rPr>
        <w:t>提供端</w:t>
      </w:r>
      <w:r w:rsidR="00E42DAF">
        <w:rPr>
          <w:rFonts w:hint="eastAsia"/>
        </w:rPr>
        <w:t>和</w:t>
      </w:r>
      <w:r w:rsidR="002E421A">
        <w:rPr>
          <w:rFonts w:hint="eastAsia"/>
        </w:rPr>
        <w:t>消费端</w:t>
      </w:r>
      <w:r w:rsidR="00E42DAF">
        <w:rPr>
          <w:rFonts w:hint="eastAsia"/>
        </w:rPr>
        <w:t>。</w:t>
      </w:r>
    </w:p>
    <w:p w:rsidR="00822A51" w:rsidRDefault="009F39EE" w:rsidP="009F39EE">
      <w:pPr>
        <w:pStyle w:val="3"/>
      </w:pPr>
      <w:r>
        <w:lastRenderedPageBreak/>
        <w:t xml:space="preserve">3  </w:t>
      </w:r>
      <w:r w:rsidR="00822A51">
        <w:rPr>
          <w:rFonts w:hint="eastAsia"/>
        </w:rPr>
        <w:t>开发功能</w:t>
      </w:r>
    </w:p>
    <w:p w:rsidR="00B14135" w:rsidRDefault="00D9076B" w:rsidP="00D9076B">
      <w:pPr>
        <w:pStyle w:val="4"/>
      </w:pPr>
      <w:r>
        <w:rPr>
          <w:rFonts w:hint="eastAsia"/>
        </w:rPr>
        <w:t>3.1</w:t>
      </w:r>
      <w:r w:rsidR="00A71545">
        <w:t xml:space="preserve"> </w:t>
      </w:r>
      <w:r w:rsidR="00B14135">
        <w:rPr>
          <w:rFonts w:hint="eastAsia"/>
        </w:rPr>
        <w:t>引入</w:t>
      </w:r>
      <w:r w:rsidR="00A12866">
        <w:rPr>
          <w:rFonts w:hint="eastAsia"/>
        </w:rPr>
        <w:t>dubbo</w:t>
      </w:r>
      <w:r w:rsidR="00B14135">
        <w:rPr>
          <w:rFonts w:hint="eastAsia"/>
        </w:rPr>
        <w:t>的依赖</w:t>
      </w:r>
    </w:p>
    <w:p w:rsidR="005844B9" w:rsidRDefault="005844B9" w:rsidP="00A24B68">
      <w:pPr>
        <w:rPr>
          <w:i/>
          <w:iCs/>
          <w:color w:val="C00000"/>
        </w:rPr>
      </w:pPr>
      <w:r w:rsidRPr="00F34E95">
        <w:rPr>
          <w:i/>
          <w:iCs/>
          <w:color w:val="C00000"/>
        </w:rPr>
        <w:t>spring-boot-starter-dubbo</w:t>
      </w:r>
    </w:p>
    <w:p w:rsidR="005844B9" w:rsidRDefault="005844B9" w:rsidP="00A24B68">
      <w:pPr>
        <w:rPr>
          <w:i/>
          <w:iCs/>
          <w:color w:val="C00000"/>
        </w:rPr>
      </w:pPr>
      <w:r w:rsidRPr="00F34E95">
        <w:rPr>
          <w:i/>
          <w:iCs/>
          <w:color w:val="C00000"/>
        </w:rPr>
        <w:t>dubbo</w:t>
      </w:r>
    </w:p>
    <w:p w:rsidR="005844B9" w:rsidRDefault="005844B9" w:rsidP="00A24B68">
      <w:pPr>
        <w:rPr>
          <w:sz w:val="28"/>
        </w:rPr>
      </w:pPr>
      <w:r w:rsidRPr="00F34E95">
        <w:rPr>
          <w:i/>
          <w:iCs/>
          <w:color w:val="C00000"/>
        </w:rPr>
        <w:t>zkclient</w:t>
      </w:r>
    </w:p>
    <w:p w:rsidR="00B14135" w:rsidRDefault="006D7FF7" w:rsidP="00D9076B">
      <w:r>
        <w:rPr>
          <w:rFonts w:hint="eastAsia"/>
        </w:rPr>
        <w:t>这个依赖首先要放到</w:t>
      </w:r>
      <w:r>
        <w:rPr>
          <w:rFonts w:hint="eastAsia"/>
        </w:rPr>
        <w:t>gmall-parent</w:t>
      </w:r>
      <w:r>
        <w:rPr>
          <w:rFonts w:hint="eastAsia"/>
        </w:rPr>
        <w:t>工程中</w:t>
      </w:r>
      <w:r w:rsidR="00930341">
        <w:rPr>
          <w:rFonts w:hint="eastAsia"/>
        </w:rPr>
        <w:t>，用来定义要引入的三个包是什么版本</w:t>
      </w:r>
      <w:r w:rsidR="00D9076B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57D0" w:rsidTr="00E857D0">
        <w:tc>
          <w:tcPr>
            <w:tcW w:w="8522" w:type="dxa"/>
          </w:tcPr>
          <w:p w:rsidR="00F34E95" w:rsidRPr="00F34E95" w:rsidRDefault="00E857D0" w:rsidP="00F34E95">
            <w:pPr>
              <w:pStyle w:val="af"/>
              <w:rPr>
                <w:color w:val="C00000"/>
                <w:shd w:val="clear" w:color="auto" w:fill="EFEFEF"/>
              </w:rPr>
            </w:pPr>
            <w:r w:rsidRPr="00E857D0">
              <w:rPr>
                <w:i/>
                <w:iCs/>
                <w:color w:val="000000"/>
              </w:rPr>
              <w:t>&lt;?</w:t>
            </w:r>
            <w:r w:rsidRPr="00E857D0">
              <w:rPr>
                <w:color w:val="0000FF"/>
                <w:shd w:val="clear" w:color="auto" w:fill="EFEFEF"/>
              </w:rPr>
              <w:t>xml version</w:t>
            </w:r>
            <w:r w:rsidRPr="00E857D0">
              <w:rPr>
                <w:shd w:val="clear" w:color="auto" w:fill="EFEFEF"/>
              </w:rPr>
              <w:t xml:space="preserve">="1.0" </w:t>
            </w:r>
            <w:r w:rsidRPr="00E857D0">
              <w:rPr>
                <w:color w:val="0000FF"/>
                <w:shd w:val="clear" w:color="auto" w:fill="EFEFEF"/>
              </w:rPr>
              <w:t>encoding</w:t>
            </w:r>
            <w:r w:rsidRPr="00E857D0">
              <w:rPr>
                <w:shd w:val="clear" w:color="auto" w:fill="EFEFEF"/>
              </w:rPr>
              <w:t>="UTF-8"</w:t>
            </w:r>
            <w:r w:rsidRPr="00E857D0">
              <w:rPr>
                <w:i/>
                <w:iCs/>
                <w:color w:val="000000"/>
              </w:rPr>
              <w:t>?&gt;</w:t>
            </w:r>
            <w:r w:rsidRPr="00E857D0">
              <w:rPr>
                <w:i/>
                <w:iCs/>
                <w:color w:val="000000"/>
              </w:rPr>
              <w:br/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 xml:space="preserve">project </w:t>
            </w:r>
            <w:r w:rsidRPr="00E857D0">
              <w:rPr>
                <w:color w:val="0000FF"/>
                <w:shd w:val="clear" w:color="auto" w:fill="EFEFEF"/>
              </w:rPr>
              <w:t>xmlns</w:t>
            </w:r>
            <w:r w:rsidRPr="00E857D0">
              <w:rPr>
                <w:shd w:val="clear" w:color="auto" w:fill="EFEFEF"/>
              </w:rPr>
              <w:t>="http://maven.apache.org/POM/4.0.0"</w:t>
            </w:r>
            <w:r w:rsidRPr="00E857D0">
              <w:rPr>
                <w:shd w:val="clear" w:color="auto" w:fill="EFEFEF"/>
              </w:rPr>
              <w:br/>
              <w:t xml:space="preserve">         </w:t>
            </w:r>
            <w:r w:rsidRPr="00E857D0">
              <w:rPr>
                <w:color w:val="0000FF"/>
                <w:shd w:val="clear" w:color="auto" w:fill="EFEFEF"/>
              </w:rPr>
              <w:t>xmlns:</w:t>
            </w:r>
            <w:r w:rsidRPr="00E857D0">
              <w:rPr>
                <w:color w:val="660E7A"/>
                <w:shd w:val="clear" w:color="auto" w:fill="EFEFEF"/>
              </w:rPr>
              <w:t>xsi</w:t>
            </w:r>
            <w:r w:rsidRPr="00E857D0">
              <w:rPr>
                <w:shd w:val="clear" w:color="auto" w:fill="EFEFEF"/>
              </w:rPr>
              <w:t>="http://www.w3.org/2001/XMLSchema-instance"</w:t>
            </w:r>
            <w:r w:rsidRPr="00E857D0">
              <w:rPr>
                <w:shd w:val="clear" w:color="auto" w:fill="EFEFEF"/>
              </w:rPr>
              <w:br/>
              <w:t xml:space="preserve">         </w:t>
            </w:r>
            <w:r w:rsidRPr="00E857D0">
              <w:rPr>
                <w:color w:val="660E7A"/>
                <w:shd w:val="clear" w:color="auto" w:fill="EFEFEF"/>
              </w:rPr>
              <w:t>xsi</w:t>
            </w:r>
            <w:r w:rsidRPr="00E857D0">
              <w:rPr>
                <w:color w:val="0000FF"/>
                <w:shd w:val="clear" w:color="auto" w:fill="EFEFEF"/>
              </w:rPr>
              <w:t>:schemaLocation</w:t>
            </w:r>
            <w:r w:rsidRPr="00E857D0">
              <w:rPr>
                <w:shd w:val="clear" w:color="auto" w:fill="EFEFEF"/>
              </w:rPr>
              <w:t>="http://maven.apache.org/POM/4.0.0 http://maven.apache.org/xsd/maven-4.0.0.xsd"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modelVersion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t>4.0.0</w:t>
            </w:r>
            <w:r w:rsidRPr="00E857D0">
              <w:rPr>
                <w:color w:val="000000"/>
                <w:shd w:val="clear" w:color="auto" w:fill="EFEFEF"/>
              </w:rPr>
              <w:t>&lt;/</w:t>
            </w:r>
            <w:r w:rsidRPr="00E857D0">
              <w:rPr>
                <w:color w:val="000080"/>
                <w:shd w:val="clear" w:color="auto" w:fill="EFEFEF"/>
              </w:rPr>
              <w:t>modelVersion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</w:r>
            <w:r w:rsidRPr="00E857D0">
              <w:rPr>
                <w:color w:val="000000"/>
              </w:rPr>
              <w:br/>
              <w:t xml:space="preserve">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groupId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t>com.atguigu.gmall</w:t>
            </w:r>
            <w:r w:rsidRPr="00E857D0">
              <w:rPr>
                <w:color w:val="000000"/>
                <w:shd w:val="clear" w:color="auto" w:fill="EFEFEF"/>
              </w:rPr>
              <w:t>&lt;/</w:t>
            </w:r>
            <w:r w:rsidRPr="00E857D0">
              <w:rPr>
                <w:color w:val="000080"/>
                <w:shd w:val="clear" w:color="auto" w:fill="EFEFEF"/>
              </w:rPr>
              <w:t>groupId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artifactId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t>gmall-parent</w:t>
            </w:r>
            <w:r w:rsidRPr="00E857D0">
              <w:rPr>
                <w:color w:val="000000"/>
                <w:shd w:val="clear" w:color="auto" w:fill="EFEFEF"/>
              </w:rPr>
              <w:t>&lt;/</w:t>
            </w:r>
            <w:r w:rsidRPr="00E857D0">
              <w:rPr>
                <w:color w:val="000080"/>
                <w:shd w:val="clear" w:color="auto" w:fill="EFEFEF"/>
              </w:rPr>
              <w:t>artifactId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t>1.0-SNAPSHOT</w:t>
            </w:r>
            <w:r w:rsidRPr="00E857D0">
              <w:rPr>
                <w:color w:val="000000"/>
                <w:shd w:val="clear" w:color="auto" w:fill="EFEFEF"/>
              </w:rPr>
              <w:t>&lt;/</w:t>
            </w:r>
            <w:r w:rsidRPr="00E857D0">
              <w:rPr>
                <w:color w:val="000080"/>
                <w:shd w:val="clear" w:color="auto" w:fill="EFEFEF"/>
              </w:rPr>
              <w:t>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packaging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t>pom</w:t>
            </w:r>
            <w:r w:rsidRPr="00E857D0">
              <w:rPr>
                <w:color w:val="000000"/>
                <w:shd w:val="clear" w:color="auto" w:fill="EFEFEF"/>
              </w:rPr>
              <w:t>&lt;/</w:t>
            </w:r>
            <w:r w:rsidRPr="00E857D0">
              <w:rPr>
                <w:color w:val="000080"/>
                <w:shd w:val="clear" w:color="auto" w:fill="EFEFEF"/>
              </w:rPr>
              <w:t>packaging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properties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fastjson.version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t>1.2.46</w:t>
            </w:r>
            <w:r w:rsidRPr="00E857D0">
              <w:rPr>
                <w:color w:val="000000"/>
                <w:shd w:val="clear" w:color="auto" w:fill="EFEFEF"/>
              </w:rPr>
              <w:t>&lt;/</w:t>
            </w:r>
            <w:r w:rsidRPr="00E857D0">
              <w:rPr>
                <w:color w:val="000080"/>
                <w:shd w:val="clear" w:color="auto" w:fill="EFEFEF"/>
              </w:rPr>
              <w:t>fastjson.version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    </w:t>
            </w:r>
            <w:r w:rsidRPr="00E857D0">
              <w:rPr>
                <w:color w:val="000000"/>
                <w:shd w:val="clear" w:color="auto" w:fill="EFEFEF"/>
              </w:rPr>
              <w:t>&lt;</w:t>
            </w:r>
            <w:r w:rsidRPr="00E857D0">
              <w:rPr>
                <w:color w:val="000080"/>
                <w:shd w:val="clear" w:color="auto" w:fill="EFEFEF"/>
              </w:rPr>
              <w:t>mapper.version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t>3.4.6</w:t>
            </w:r>
            <w:r w:rsidRPr="00E857D0">
              <w:rPr>
                <w:color w:val="000000"/>
                <w:shd w:val="clear" w:color="auto" w:fill="EFEFEF"/>
              </w:rPr>
              <w:t>&lt;/</w:t>
            </w:r>
            <w:r w:rsidRPr="00E857D0">
              <w:rPr>
                <w:color w:val="000080"/>
                <w:shd w:val="clear" w:color="auto" w:fill="EFEFEF"/>
              </w:rPr>
              <w:t>mapper.version</w:t>
            </w:r>
            <w:r w:rsidRPr="00E857D0">
              <w:rPr>
                <w:color w:val="000000"/>
                <w:shd w:val="clear" w:color="auto" w:fill="EFEFEF"/>
              </w:rPr>
              <w:t>&gt;</w:t>
            </w:r>
            <w:r w:rsidRPr="00E857D0">
              <w:rPr>
                <w:color w:val="000000"/>
              </w:rPr>
              <w:br/>
              <w:t xml:space="preserve">       </w:t>
            </w:r>
            <w:r w:rsidRPr="00E857D0">
              <w:rPr>
                <w:color w:val="C00000"/>
              </w:rPr>
              <w:t xml:space="preserve"> </w:t>
            </w:r>
            <w:r w:rsidR="00F34E95" w:rsidRPr="00F34E95">
              <w:rPr>
                <w:color w:val="C00000"/>
                <w:shd w:val="clear" w:color="auto" w:fill="EFEFEF"/>
              </w:rPr>
              <w:t>&lt;dubbo-starter.version&gt;1.0.10&lt;/dubbo-starter.version&gt;</w:t>
            </w:r>
          </w:p>
          <w:p w:rsidR="00F34E95" w:rsidRPr="00F34E95" w:rsidRDefault="00F34E95" w:rsidP="00F34E95">
            <w:pPr>
              <w:pStyle w:val="af"/>
              <w:rPr>
                <w:color w:val="C00000"/>
                <w:shd w:val="clear" w:color="auto" w:fill="EFEFEF"/>
              </w:rPr>
            </w:pPr>
            <w:r w:rsidRPr="00F34E95">
              <w:rPr>
                <w:color w:val="C00000"/>
                <w:shd w:val="clear" w:color="auto" w:fill="EFEFEF"/>
              </w:rPr>
              <w:t xml:space="preserve">        &lt;dubbo.version&gt;2.6.0&lt;/dubbo.version&gt;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color w:val="C00000"/>
                <w:shd w:val="clear" w:color="auto" w:fill="EFEFEF"/>
              </w:rPr>
              <w:t xml:space="preserve">        &lt;zkclient.version&gt;0.10&lt;/zkclient.version&gt;</w:t>
            </w:r>
            <w:r w:rsidR="00E857D0" w:rsidRPr="00E857D0">
              <w:rPr>
                <w:color w:val="C00000"/>
              </w:rPr>
              <w:br/>
            </w:r>
            <w:r w:rsidR="00E857D0" w:rsidRPr="00E857D0">
              <w:rPr>
                <w:color w:val="000000"/>
              </w:rPr>
              <w:t xml:space="preserve">    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properties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</w:r>
            <w:r w:rsidR="00E857D0" w:rsidRPr="00E857D0">
              <w:rPr>
                <w:color w:val="000000"/>
              </w:rPr>
              <w:br/>
              <w:t xml:space="preserve">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dependencyManagement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dependencies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dependency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groupId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t>com.alibaba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groupId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artifactId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t>fastjson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artifactId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version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t>${fastjson.version}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version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dependency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dependency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groupId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t>tk.mybatis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groupId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artifactId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t>mapper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artifactId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    </w:t>
            </w:r>
            <w:r w:rsidR="00E857D0" w:rsidRPr="00E857D0">
              <w:rPr>
                <w:color w:val="000000"/>
                <w:shd w:val="clear" w:color="auto" w:fill="EFEFEF"/>
              </w:rPr>
              <w:t>&lt;</w:t>
            </w:r>
            <w:r w:rsidR="00E857D0" w:rsidRPr="00E857D0">
              <w:rPr>
                <w:color w:val="000080"/>
                <w:shd w:val="clear" w:color="auto" w:fill="EFEFEF"/>
              </w:rPr>
              <w:t>version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t>${mapper.version}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version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        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dependency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</w:r>
            <w:r w:rsidR="00E857D0">
              <w:rPr>
                <w:i/>
                <w:iCs/>
                <w:color w:val="808080"/>
              </w:rPr>
              <w:t xml:space="preserve"> </w:t>
            </w:r>
            <w:r w:rsidR="00E857D0" w:rsidRPr="00E857D0">
              <w:rPr>
                <w:i/>
                <w:iCs/>
                <w:color w:val="808080"/>
              </w:rPr>
              <w:br/>
            </w:r>
            <w:r w:rsidRPr="00F34E95">
              <w:rPr>
                <w:i/>
                <w:iCs/>
                <w:color w:val="C00000"/>
              </w:rPr>
              <w:t xml:space="preserve">            &lt;dependency&gt;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&lt;groupId&gt;com.alibaba&lt;/groupId&gt;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&lt;artifactId&gt;dubbo&lt;/artifactId&gt;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&lt;version&gt;${dubbo.version}&lt;/version&gt;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&lt;/dependency&gt;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lastRenderedPageBreak/>
              <w:t xml:space="preserve">            &lt;dependency&gt;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&lt;groupId&gt;com.101tec&lt;/groupId&gt;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&lt;artifactId&gt;zkclient&lt;/artifactId&gt;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&lt;version&gt;${zkclient.version}&lt;/version&gt;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&lt;/dependency&gt;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&lt;dependency&gt;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&lt;groupId&gt;com.gitee.reger&lt;/groupId&gt;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&lt;artifactId&gt;spring-boot-starter-dubbo&lt;/artifactId&gt;</w:t>
            </w:r>
          </w:p>
          <w:p w:rsidR="00F34E95" w:rsidRPr="00F34E95" w:rsidRDefault="00F34E95" w:rsidP="00F34E95">
            <w:pPr>
              <w:pStyle w:val="af"/>
              <w:rPr>
                <w:i/>
                <w:iCs/>
                <w:color w:val="C00000"/>
              </w:rPr>
            </w:pPr>
            <w:r w:rsidRPr="00F34E95">
              <w:rPr>
                <w:i/>
                <w:iCs/>
                <w:color w:val="C00000"/>
              </w:rPr>
              <w:t xml:space="preserve">                &lt;version&gt;${dubbo-starter.version}&lt;/version&gt;</w:t>
            </w:r>
          </w:p>
          <w:p w:rsidR="00E857D0" w:rsidRPr="00E857D0" w:rsidRDefault="00F34E95" w:rsidP="00F34E95">
            <w:pPr>
              <w:pStyle w:val="af"/>
              <w:rPr>
                <w:color w:val="000000"/>
              </w:rPr>
            </w:pPr>
            <w:r w:rsidRPr="00F34E95">
              <w:rPr>
                <w:i/>
                <w:iCs/>
                <w:color w:val="C00000"/>
              </w:rPr>
              <w:t xml:space="preserve">            &lt;/dependency&gt;</w:t>
            </w:r>
            <w:r w:rsidR="00E857D0" w:rsidRPr="00E857D0">
              <w:rPr>
                <w:color w:val="000000"/>
              </w:rPr>
              <w:br/>
            </w:r>
            <w:r w:rsidR="00E857D0" w:rsidRPr="00E857D0">
              <w:rPr>
                <w:color w:val="000000"/>
              </w:rPr>
              <w:br/>
              <w:t xml:space="preserve">        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dependencies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  <w:t xml:space="preserve">    </w:t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dependencyManagement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  <w:r w:rsidR="00E857D0" w:rsidRPr="00E857D0">
              <w:rPr>
                <w:color w:val="000000"/>
              </w:rPr>
              <w:br/>
            </w:r>
            <w:r w:rsidR="00E857D0" w:rsidRPr="00E857D0">
              <w:rPr>
                <w:color w:val="000000"/>
                <w:shd w:val="clear" w:color="auto" w:fill="EFEFEF"/>
              </w:rPr>
              <w:t>&lt;/</w:t>
            </w:r>
            <w:r w:rsidR="00E857D0" w:rsidRPr="00E857D0">
              <w:rPr>
                <w:color w:val="000080"/>
                <w:shd w:val="clear" w:color="auto" w:fill="EFEFEF"/>
              </w:rPr>
              <w:t>project</w:t>
            </w:r>
            <w:r w:rsidR="00E857D0" w:rsidRPr="00E857D0">
              <w:rPr>
                <w:color w:val="000000"/>
                <w:shd w:val="clear" w:color="auto" w:fill="EFEFEF"/>
              </w:rPr>
              <w:t>&gt;</w:t>
            </w:r>
          </w:p>
          <w:p w:rsidR="00E857D0" w:rsidRPr="00E857D0" w:rsidRDefault="00E857D0" w:rsidP="00E857D0">
            <w:pPr>
              <w:pStyle w:val="af"/>
              <w:rPr>
                <w:sz w:val="28"/>
              </w:rPr>
            </w:pPr>
          </w:p>
        </w:tc>
      </w:tr>
    </w:tbl>
    <w:p w:rsidR="00930341" w:rsidRDefault="00930341" w:rsidP="00A24B68">
      <w:pPr>
        <w:rPr>
          <w:sz w:val="28"/>
        </w:rPr>
      </w:pPr>
    </w:p>
    <w:p w:rsidR="00BF7052" w:rsidRDefault="00E857D0" w:rsidP="008D2563">
      <w:r>
        <w:rPr>
          <w:rFonts w:hint="eastAsia"/>
        </w:rPr>
        <w:t>然后加入到</w:t>
      </w:r>
      <w:r>
        <w:rPr>
          <w:rFonts w:hint="eastAsia"/>
        </w:rPr>
        <w:t>gmall-common-util</w:t>
      </w:r>
      <w:r>
        <w:rPr>
          <w:rFonts w:hint="eastAsia"/>
        </w:rPr>
        <w:t>模块中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8B8" w:rsidTr="00A178B8">
        <w:tc>
          <w:tcPr>
            <w:tcW w:w="8522" w:type="dxa"/>
          </w:tcPr>
          <w:p w:rsidR="00117DB3" w:rsidRPr="00117DB3" w:rsidRDefault="00117DB3" w:rsidP="00117DB3">
            <w:pPr>
              <w:pStyle w:val="af"/>
            </w:pP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com.alibaba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dubbo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</w:r>
            <w:r w:rsidRPr="00117DB3">
              <w:br/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com.101tec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zkclient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exclusions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exclusion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    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org.slf4j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    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slf4j-log4j12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    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exclusion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exclusions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</w:r>
            <w:r w:rsidRPr="00117DB3">
              <w:br/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com.gitee.reger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  <w:t xml:space="preserve">    </w:t>
            </w:r>
            <w:r w:rsidRPr="00117DB3">
              <w:rPr>
                <w:shd w:val="clear" w:color="auto" w:fill="EFEFEF"/>
              </w:rPr>
              <w:t>&lt;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t>spring-boot-starter-dubbo</w:t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117DB3">
              <w:rPr>
                <w:shd w:val="clear" w:color="auto" w:fill="EFEFEF"/>
              </w:rPr>
              <w:t>&gt;</w:t>
            </w:r>
            <w:r w:rsidRPr="00117DB3">
              <w:br/>
            </w:r>
            <w:r w:rsidRPr="00117DB3">
              <w:rPr>
                <w:shd w:val="clear" w:color="auto" w:fill="EFEFEF"/>
              </w:rPr>
              <w:t>&lt;/</w:t>
            </w:r>
            <w:r w:rsidRPr="00117DB3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117DB3">
              <w:rPr>
                <w:shd w:val="clear" w:color="auto" w:fill="EFEFEF"/>
              </w:rPr>
              <w:t>&gt;</w:t>
            </w:r>
          </w:p>
          <w:p w:rsidR="00A178B8" w:rsidRPr="00117DB3" w:rsidRDefault="00A178B8" w:rsidP="00117DB3">
            <w:pPr>
              <w:pStyle w:val="af"/>
            </w:pPr>
          </w:p>
        </w:tc>
      </w:tr>
    </w:tbl>
    <w:p w:rsidR="00A178B8" w:rsidRDefault="00940A7A" w:rsidP="008D2563">
      <w:r>
        <w:rPr>
          <w:rFonts w:hint="eastAsia"/>
        </w:rPr>
        <w:t>这样在所有的业务模块中都可以使用</w:t>
      </w:r>
      <w:r>
        <w:rPr>
          <w:rFonts w:hint="eastAsia"/>
        </w:rPr>
        <w:t>dubbo</w:t>
      </w:r>
      <w:r>
        <w:rPr>
          <w:rFonts w:hint="eastAsia"/>
        </w:rPr>
        <w:t>了。</w:t>
      </w:r>
    </w:p>
    <w:p w:rsidR="00CA009F" w:rsidRDefault="008D2563" w:rsidP="001D6947">
      <w:pPr>
        <w:pStyle w:val="4"/>
      </w:pPr>
      <w:r>
        <w:rPr>
          <w:rFonts w:hint="eastAsia"/>
        </w:rPr>
        <w:t>3.</w:t>
      </w:r>
      <w:r w:rsidR="001D6947">
        <w:t>2</w:t>
      </w:r>
      <w:r w:rsidR="00395A8F">
        <w:t xml:space="preserve">  </w:t>
      </w:r>
      <w:r w:rsidR="00CA009F">
        <w:rPr>
          <w:rFonts w:hint="eastAsia"/>
        </w:rPr>
        <w:t>如何使用</w:t>
      </w:r>
      <w:r w:rsidR="00B8290E">
        <w:rPr>
          <w:rFonts w:hint="eastAsia"/>
        </w:rPr>
        <w:t>：</w:t>
      </w:r>
      <w:r w:rsidR="009D75DB">
        <w:t xml:space="preserve"> </w:t>
      </w:r>
    </w:p>
    <w:p w:rsidR="00F6565C" w:rsidRDefault="00CA009F" w:rsidP="00B8290E">
      <w:r>
        <w:rPr>
          <w:rFonts w:hint="eastAsia"/>
        </w:rPr>
        <w:t>dubbo</w:t>
      </w:r>
      <w:r>
        <w:rPr>
          <w:rFonts w:hint="eastAsia"/>
        </w:rPr>
        <w:t>的使用分为</w:t>
      </w:r>
      <w:r w:rsidR="002E421A">
        <w:rPr>
          <w:rFonts w:hint="eastAsia"/>
          <w:b/>
        </w:rPr>
        <w:t>提供端</w:t>
      </w:r>
      <w:r>
        <w:rPr>
          <w:rFonts w:hint="eastAsia"/>
        </w:rPr>
        <w:t>和</w:t>
      </w:r>
      <w:r w:rsidR="002E421A">
        <w:rPr>
          <w:rFonts w:hint="eastAsia"/>
          <w:b/>
        </w:rPr>
        <w:t>消费端</w:t>
      </w:r>
      <w:r>
        <w:rPr>
          <w:rFonts w:hint="eastAsia"/>
        </w:rPr>
        <w:t>。</w:t>
      </w:r>
      <w:r w:rsidR="009D75DB">
        <w:rPr>
          <w:rFonts w:hint="eastAsia"/>
        </w:rPr>
        <w:t>使用起来非常方便只要记住两个注解</w:t>
      </w:r>
      <w:r w:rsidR="009D75DB">
        <w:rPr>
          <w:rFonts w:hint="eastAsia"/>
        </w:rPr>
        <w:t>@</w:t>
      </w:r>
      <w:r w:rsidR="009D75DB">
        <w:t>Reference</w:t>
      </w:r>
      <w:r w:rsidR="009D75DB">
        <w:rPr>
          <w:rFonts w:hint="eastAsia"/>
        </w:rPr>
        <w:t>和</w:t>
      </w:r>
      <w:r w:rsidR="009D75DB">
        <w:rPr>
          <w:rFonts w:hint="eastAsia"/>
        </w:rPr>
        <w:t>@Service</w:t>
      </w:r>
      <w:r w:rsidR="00856FC1">
        <w:rPr>
          <w:rFonts w:hint="eastAsia"/>
        </w:rPr>
        <w:t>，加上</w:t>
      </w:r>
      <w:r w:rsidR="00856FC1">
        <w:rPr>
          <w:rFonts w:hint="eastAsia"/>
        </w:rPr>
        <w:t>application.properties</w:t>
      </w:r>
      <w:r w:rsidR="00C76D2C">
        <w:rPr>
          <w:rFonts w:hint="eastAsia"/>
        </w:rPr>
        <w:t>的</w:t>
      </w:r>
      <w:r w:rsidR="009D75DB">
        <w:rPr>
          <w:rFonts w:hint="eastAsia"/>
        </w:rPr>
        <w:t>一段配置就可以了。</w:t>
      </w:r>
    </w:p>
    <w:p w:rsidR="009D75DB" w:rsidRPr="00B8290E" w:rsidRDefault="006C3934" w:rsidP="006C3934">
      <w:pPr>
        <w:pStyle w:val="4"/>
      </w:pPr>
      <w:r>
        <w:rPr>
          <w:rFonts w:hint="eastAsia"/>
        </w:rPr>
        <w:lastRenderedPageBreak/>
        <w:t>3.3</w:t>
      </w:r>
      <w:r w:rsidR="00395A8F">
        <w:t xml:space="preserve"> </w:t>
      </w:r>
      <w:r w:rsidR="009D75DB">
        <w:rPr>
          <w:rFonts w:hint="eastAsia"/>
        </w:rPr>
        <w:t>提供端</w:t>
      </w:r>
    </w:p>
    <w:p w:rsidR="00CA009F" w:rsidRDefault="00CA009F" w:rsidP="006C3934">
      <w:pPr>
        <w:ind w:firstLineChars="200" w:firstLine="420"/>
      </w:pPr>
      <w:r>
        <w:rPr>
          <w:rFonts w:hint="eastAsia"/>
        </w:rPr>
        <w:t>顾名思义就是提供服务供别人调用的，相当于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的实现类。</w:t>
      </w:r>
    </w:p>
    <w:p w:rsidR="00FA15F4" w:rsidRDefault="00FA15F4" w:rsidP="001D6947">
      <w:r>
        <w:rPr>
          <w:rFonts w:hint="eastAsia"/>
        </w:rPr>
        <w:t>使用也很简单，就是一个注解加一份配置</w:t>
      </w:r>
    </w:p>
    <w:p w:rsidR="009C04F0" w:rsidRPr="009C04F0" w:rsidRDefault="002E421A" w:rsidP="001D6947">
      <w:r>
        <w:rPr>
          <w:rFonts w:hint="eastAsia"/>
          <w:color w:val="FF0000"/>
        </w:rPr>
        <w:t>提供端</w:t>
      </w:r>
      <w:r w:rsidR="001D6947" w:rsidRPr="00E341A0">
        <w:rPr>
          <w:rFonts w:hint="eastAsia"/>
          <w:color w:val="FF0000"/>
        </w:rPr>
        <w:t>在实现类上增加</w:t>
      </w:r>
      <w:r w:rsidR="009C04F0" w:rsidRPr="00E341A0">
        <w:rPr>
          <w:rFonts w:hint="eastAsia"/>
          <w:color w:val="FF0000"/>
        </w:rPr>
        <w:t>注解</w:t>
      </w:r>
      <w:r w:rsidR="001D6947" w:rsidRPr="00E341A0">
        <w:rPr>
          <w:rFonts w:hint="eastAsia"/>
          <w:color w:val="FF0000"/>
        </w:rPr>
        <w:t xml:space="preserve"> </w:t>
      </w:r>
      <w:r w:rsidR="009C04F0" w:rsidRPr="00E341A0">
        <w:rPr>
          <w:rFonts w:hint="eastAsia"/>
          <w:color w:val="FF0000"/>
        </w:rPr>
        <w:t>@Service</w:t>
      </w:r>
      <w:r w:rsidR="009C04F0" w:rsidRPr="00E341A0">
        <w:rPr>
          <w:rFonts w:hint="eastAsia"/>
          <w:color w:val="FF0000"/>
        </w:rPr>
        <w:t>，和</w:t>
      </w:r>
      <w:r w:rsidR="009C04F0" w:rsidRPr="00E341A0">
        <w:rPr>
          <w:rFonts w:hint="eastAsia"/>
          <w:color w:val="FF0000"/>
        </w:rPr>
        <w:t>spring</w:t>
      </w:r>
      <w:r w:rsidR="009C04F0" w:rsidRPr="00E341A0">
        <w:rPr>
          <w:rFonts w:hint="eastAsia"/>
          <w:color w:val="FF0000"/>
        </w:rPr>
        <w:t>的是一样的但是引的包是不一样的</w:t>
      </w:r>
      <w:r w:rsidR="009C04F0">
        <w:rPr>
          <w:rFonts w:hint="eastAsia"/>
        </w:rPr>
        <w:t>。</w:t>
      </w:r>
      <w:r w:rsidR="00E341A0">
        <w:rPr>
          <w:rFonts w:hint="eastAsia"/>
        </w:rPr>
        <w:t>如下</w:t>
      </w:r>
    </w:p>
    <w:p w:rsidR="00A178B8" w:rsidRDefault="004A1FFE" w:rsidP="00A24B68">
      <w:pPr>
        <w:rPr>
          <w:sz w:val="28"/>
        </w:rPr>
      </w:pPr>
      <w:r>
        <w:rPr>
          <w:noProof/>
        </w:rPr>
        <w:drawing>
          <wp:inline distT="0" distB="0" distL="0" distR="0" wp14:anchorId="0D0D4153" wp14:editId="6F7FB42E">
            <wp:extent cx="5274310" cy="1024255"/>
            <wp:effectExtent l="190500" t="190500" r="193040" b="1949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8B8" w:rsidRDefault="004A1FFE" w:rsidP="001D6947">
      <w:r>
        <w:rPr>
          <w:rFonts w:hint="eastAsia"/>
        </w:rPr>
        <w:t>在</w:t>
      </w:r>
      <w:r>
        <w:rPr>
          <w:rFonts w:hint="eastAsia"/>
        </w:rPr>
        <w:t>User</w:t>
      </w:r>
      <w:r>
        <w:t>manageServiceImpl</w:t>
      </w:r>
      <w:r>
        <w:rPr>
          <w:rFonts w:hint="eastAsia"/>
        </w:rPr>
        <w:t>实现类上重新引包，这次引入</w:t>
      </w:r>
      <w:r>
        <w:rPr>
          <w:rFonts w:hint="eastAsia"/>
        </w:rPr>
        <w:t>com.alibaba.dubbo.config.annotation</w:t>
      </w:r>
      <w:r>
        <w:rPr>
          <w:rFonts w:hint="eastAsia"/>
        </w:rPr>
        <w:t>这个包</w:t>
      </w:r>
      <w:r w:rsidR="009C49DD">
        <w:rPr>
          <w:rFonts w:hint="eastAsia"/>
        </w:rPr>
        <w:t>。</w:t>
      </w:r>
    </w:p>
    <w:p w:rsidR="00032F11" w:rsidRPr="00B8290E" w:rsidRDefault="00032F11" w:rsidP="001D6947">
      <w:pPr>
        <w:rPr>
          <w:b/>
        </w:rPr>
      </w:pPr>
      <w:r w:rsidRPr="00B8290E">
        <w:rPr>
          <w:rFonts w:hint="eastAsia"/>
          <w:b/>
        </w:rPr>
        <w:t>在</w:t>
      </w:r>
      <w:r w:rsidRPr="00B8290E">
        <w:rPr>
          <w:rFonts w:hint="eastAsia"/>
          <w:b/>
        </w:rPr>
        <w:t>application.properties</w:t>
      </w:r>
      <w:r w:rsidRPr="00B8290E">
        <w:rPr>
          <w:rFonts w:hint="eastAsia"/>
          <w:b/>
        </w:rPr>
        <w:t>中增加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2F11" w:rsidTr="00032F11">
        <w:tc>
          <w:tcPr>
            <w:tcW w:w="8522" w:type="dxa"/>
          </w:tcPr>
          <w:p w:rsidR="00032F11" w:rsidRPr="00032F11" w:rsidRDefault="00320840" w:rsidP="00032F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spring.dubbo.application.name</w:t>
            </w:r>
            <w:r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usermanage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spring.dubbo.registry.protocol</w:t>
            </w:r>
            <w:r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zookeeper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spring.dubbo.registry.address</w:t>
            </w:r>
            <w:r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192.168.67.159:2181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spring.dubbo.base-package</w:t>
            </w:r>
            <w:r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com.atguigu.gmall</w:t>
            </w:r>
            <w:r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spring.dubbo.protocol.name</w:t>
            </w:r>
            <w:r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dubbo</w:t>
            </w:r>
          </w:p>
        </w:tc>
      </w:tr>
    </w:tbl>
    <w:p w:rsidR="00FC3C9E" w:rsidRDefault="00FC3C9E" w:rsidP="00A24B68">
      <w:pPr>
        <w:rPr>
          <w:sz w:val="28"/>
        </w:rPr>
      </w:pPr>
      <w:r>
        <w:rPr>
          <w:rFonts w:hint="eastAsia"/>
          <w:sz w:val="28"/>
        </w:rPr>
        <w:t>其中：</w:t>
      </w:r>
    </w:p>
    <w:p w:rsidR="00032F11" w:rsidRPr="001F6C9E" w:rsidRDefault="00E36A17" w:rsidP="001F6C9E">
      <w:pPr>
        <w:rPr>
          <w:color w:val="FF0000"/>
        </w:rPr>
      </w:pPr>
      <w:r>
        <w:rPr>
          <w:color w:val="FF0000"/>
        </w:rPr>
        <w:t>application.name</w:t>
      </w:r>
      <w:r w:rsidR="00FC3C9E" w:rsidRPr="001F6C9E">
        <w:rPr>
          <w:rFonts w:hint="eastAsia"/>
          <w:color w:val="FF0000"/>
        </w:rPr>
        <w:t>就是服务名，不能跟别的</w:t>
      </w:r>
      <w:r w:rsidR="00FC3C9E" w:rsidRPr="001F6C9E">
        <w:rPr>
          <w:rFonts w:hint="eastAsia"/>
          <w:color w:val="FF0000"/>
        </w:rPr>
        <w:t>dubbo</w:t>
      </w:r>
      <w:r w:rsidR="002E421A">
        <w:rPr>
          <w:rFonts w:hint="eastAsia"/>
          <w:color w:val="FF0000"/>
        </w:rPr>
        <w:t>提供端</w:t>
      </w:r>
      <w:r w:rsidR="00FC3C9E" w:rsidRPr="001F6C9E">
        <w:rPr>
          <w:rFonts w:hint="eastAsia"/>
          <w:color w:val="FF0000"/>
        </w:rPr>
        <w:t>重复</w:t>
      </w:r>
    </w:p>
    <w:p w:rsidR="00FC3C9E" w:rsidRDefault="00FC3C9E" w:rsidP="001F6C9E">
      <w:pPr>
        <w:rPr>
          <w:color w:val="FF0000"/>
        </w:rPr>
      </w:pPr>
      <w:r w:rsidRPr="001F6C9E">
        <w:rPr>
          <w:rFonts w:hint="eastAsia"/>
          <w:color w:val="FF0000"/>
        </w:rPr>
        <w:t>registry</w:t>
      </w:r>
      <w:r w:rsidR="00E36A17">
        <w:rPr>
          <w:color w:val="FF0000"/>
        </w:rPr>
        <w:t>.protocol</w:t>
      </w:r>
      <w:r w:rsidRPr="001F6C9E">
        <w:rPr>
          <w:rFonts w:hint="eastAsia"/>
          <w:color w:val="FF0000"/>
        </w:rPr>
        <w:t xml:space="preserve"> </w:t>
      </w:r>
      <w:r w:rsidRPr="001F6C9E">
        <w:rPr>
          <w:rFonts w:hint="eastAsia"/>
          <w:color w:val="FF0000"/>
        </w:rPr>
        <w:t>是指定注册中心</w:t>
      </w:r>
      <w:r w:rsidR="00E36A17">
        <w:rPr>
          <w:rFonts w:hint="eastAsia"/>
          <w:color w:val="FF0000"/>
        </w:rPr>
        <w:t>协议</w:t>
      </w:r>
    </w:p>
    <w:p w:rsidR="00E36A17" w:rsidRPr="001F6C9E" w:rsidRDefault="00E36A17" w:rsidP="001F6C9E">
      <w:pPr>
        <w:rPr>
          <w:color w:val="FF0000"/>
        </w:rPr>
      </w:pPr>
      <w:r w:rsidRPr="001F6C9E">
        <w:rPr>
          <w:rFonts w:hint="eastAsia"/>
          <w:color w:val="FF0000"/>
        </w:rPr>
        <w:t>registry</w:t>
      </w:r>
      <w:r>
        <w:rPr>
          <w:rFonts w:hint="eastAsia"/>
          <w:color w:val="FF0000"/>
        </w:rPr>
        <w:t xml:space="preserve">.address </w:t>
      </w:r>
      <w:r>
        <w:rPr>
          <w:rFonts w:hint="eastAsia"/>
          <w:color w:val="FF0000"/>
        </w:rPr>
        <w:t>是注册中心的地址加端口号</w:t>
      </w:r>
    </w:p>
    <w:p w:rsidR="00FC3C9E" w:rsidRDefault="00FC3C9E" w:rsidP="001F6C9E">
      <w:pPr>
        <w:rPr>
          <w:color w:val="FF0000"/>
        </w:rPr>
      </w:pPr>
      <w:r w:rsidRPr="00E36A17">
        <w:rPr>
          <w:rFonts w:hint="eastAsia"/>
          <w:color w:val="FF0000"/>
        </w:rPr>
        <w:t>protocol</w:t>
      </w:r>
      <w:r w:rsidR="00E36A17" w:rsidRPr="00E36A17">
        <w:rPr>
          <w:rFonts w:hint="eastAsia"/>
          <w:color w:val="FF0000"/>
        </w:rPr>
        <w:t>.</w:t>
      </w:r>
      <w:r w:rsidR="00E36A17" w:rsidRPr="00E36A17">
        <w:rPr>
          <w:color w:val="FF0000"/>
        </w:rPr>
        <w:t>name</w:t>
      </w:r>
      <w:r w:rsidRPr="00E36A17">
        <w:rPr>
          <w:rFonts w:hint="eastAsia"/>
          <w:color w:val="FF0000"/>
        </w:rPr>
        <w:t xml:space="preserve"> </w:t>
      </w:r>
      <w:r w:rsidRPr="00E36A17">
        <w:rPr>
          <w:rFonts w:hint="eastAsia"/>
          <w:color w:val="FF0000"/>
        </w:rPr>
        <w:t>是</w:t>
      </w:r>
      <w:r w:rsidR="00E36A17" w:rsidRPr="00E36A17">
        <w:rPr>
          <w:rFonts w:hint="eastAsia"/>
          <w:color w:val="FF0000"/>
        </w:rPr>
        <w:t>分布式</w:t>
      </w:r>
      <w:r w:rsidRPr="00E36A17">
        <w:rPr>
          <w:rFonts w:hint="eastAsia"/>
          <w:color w:val="FF0000"/>
        </w:rPr>
        <w:t>固定是</w:t>
      </w:r>
      <w:r w:rsidRPr="00E36A17">
        <w:rPr>
          <w:rFonts w:hint="eastAsia"/>
          <w:color w:val="FF0000"/>
        </w:rPr>
        <w:t>du</w:t>
      </w:r>
      <w:r w:rsidRPr="001F6C9E">
        <w:rPr>
          <w:rFonts w:hint="eastAsia"/>
          <w:color w:val="FF0000"/>
        </w:rPr>
        <w:t>bbo</w:t>
      </w:r>
      <w:r w:rsidRPr="001F6C9E">
        <w:rPr>
          <w:color w:val="FF0000"/>
        </w:rPr>
        <w:t>,</w:t>
      </w:r>
      <w:r w:rsidRPr="001F6C9E">
        <w:rPr>
          <w:rFonts w:hint="eastAsia"/>
          <w:color w:val="FF0000"/>
        </w:rPr>
        <w:t>不要改。</w:t>
      </w:r>
    </w:p>
    <w:p w:rsidR="00E36A17" w:rsidRPr="001F6C9E" w:rsidRDefault="00E36A17" w:rsidP="001F6C9E">
      <w:pPr>
        <w:rPr>
          <w:color w:val="FF0000"/>
        </w:rPr>
      </w:pPr>
      <w:r w:rsidRPr="00320840">
        <w:rPr>
          <w:color w:val="FF0000"/>
        </w:rPr>
        <w:t>base-package</w:t>
      </w:r>
      <w:r w:rsidR="0090309D">
        <w:rPr>
          <w:color w:val="FF0000"/>
        </w:rPr>
        <w:t xml:space="preserve">  </w:t>
      </w:r>
      <w:r w:rsidR="0090309D">
        <w:rPr>
          <w:rFonts w:hint="eastAsia"/>
          <w:color w:val="FF0000"/>
        </w:rPr>
        <w:t>注解方式要扫描的包</w:t>
      </w:r>
    </w:p>
    <w:p w:rsidR="00FC3C9E" w:rsidRPr="001F6C9E" w:rsidRDefault="00FC3C9E" w:rsidP="001F6C9E">
      <w:pPr>
        <w:rPr>
          <w:color w:val="FF0000"/>
        </w:rPr>
      </w:pPr>
      <w:r w:rsidRPr="001F6C9E">
        <w:rPr>
          <w:rFonts w:hint="eastAsia"/>
          <w:color w:val="FF0000"/>
        </w:rPr>
        <w:t xml:space="preserve">port </w:t>
      </w:r>
      <w:r w:rsidRPr="001F6C9E">
        <w:rPr>
          <w:rFonts w:hint="eastAsia"/>
          <w:color w:val="FF0000"/>
        </w:rPr>
        <w:t>是服务</w:t>
      </w:r>
      <w:r w:rsidR="002E421A">
        <w:rPr>
          <w:rFonts w:hint="eastAsia"/>
          <w:color w:val="FF0000"/>
        </w:rPr>
        <w:t>提供端</w:t>
      </w:r>
      <w:r w:rsidRPr="001F6C9E">
        <w:rPr>
          <w:rFonts w:hint="eastAsia"/>
          <w:color w:val="FF0000"/>
        </w:rPr>
        <w:t>为</w:t>
      </w:r>
      <w:r w:rsidRPr="001F6C9E">
        <w:rPr>
          <w:rFonts w:hint="eastAsia"/>
          <w:color w:val="FF0000"/>
        </w:rPr>
        <w:t>zookeeper</w:t>
      </w:r>
      <w:r w:rsidRPr="001F6C9E">
        <w:rPr>
          <w:rFonts w:hint="eastAsia"/>
          <w:color w:val="FF0000"/>
        </w:rPr>
        <w:t>暴露的端口</w:t>
      </w:r>
      <w:r w:rsidR="00066A34" w:rsidRPr="001F6C9E">
        <w:rPr>
          <w:rFonts w:hint="eastAsia"/>
          <w:color w:val="FF0000"/>
        </w:rPr>
        <w:t>，不能跟别的</w:t>
      </w:r>
      <w:r w:rsidR="00066A34" w:rsidRPr="001F6C9E">
        <w:rPr>
          <w:rFonts w:hint="eastAsia"/>
          <w:color w:val="FF0000"/>
        </w:rPr>
        <w:t>dubbo</w:t>
      </w:r>
      <w:r w:rsidR="002E421A">
        <w:rPr>
          <w:rFonts w:hint="eastAsia"/>
          <w:color w:val="FF0000"/>
        </w:rPr>
        <w:t>提供端</w:t>
      </w:r>
      <w:r w:rsidR="00066A34" w:rsidRPr="001F6C9E">
        <w:rPr>
          <w:rFonts w:hint="eastAsia"/>
          <w:color w:val="FF0000"/>
        </w:rPr>
        <w:t>重复。</w:t>
      </w:r>
    </w:p>
    <w:p w:rsidR="00B8290E" w:rsidRPr="00B8290E" w:rsidRDefault="00B8290E" w:rsidP="00B8290E">
      <w:pPr>
        <w:pStyle w:val="4"/>
      </w:pPr>
      <w:r>
        <w:rPr>
          <w:rFonts w:hint="eastAsia"/>
        </w:rPr>
        <w:t>3.</w:t>
      </w:r>
      <w:r w:rsidR="007E37F6">
        <w:t>4</w:t>
      </w:r>
      <w:r>
        <w:rPr>
          <w:rFonts w:hint="eastAsia"/>
        </w:rPr>
        <w:t xml:space="preserve">  </w:t>
      </w:r>
      <w:r w:rsidR="002E421A" w:rsidRPr="00B8290E">
        <w:rPr>
          <w:rFonts w:hint="eastAsia"/>
        </w:rPr>
        <w:t>消费端</w:t>
      </w:r>
    </w:p>
    <w:p w:rsidR="00032F11" w:rsidRDefault="00E341A0" w:rsidP="00521633">
      <w:r>
        <w:rPr>
          <w:rFonts w:hint="eastAsia"/>
        </w:rPr>
        <w:t>o</w:t>
      </w:r>
      <w:r w:rsidR="00123A43">
        <w:rPr>
          <w:rFonts w:hint="eastAsia"/>
        </w:rPr>
        <w:t>rder-</w:t>
      </w:r>
      <w:r>
        <w:t>w</w:t>
      </w:r>
      <w:r w:rsidR="00123A43">
        <w:rPr>
          <w:rFonts w:hint="eastAsia"/>
        </w:rPr>
        <w:t>eb</w:t>
      </w:r>
      <w:r w:rsidR="00123A43">
        <w:rPr>
          <w:rFonts w:hint="eastAsia"/>
        </w:rPr>
        <w:t>模块</w:t>
      </w:r>
      <w:r w:rsidR="00123A43" w:rsidRPr="00521633">
        <w:rPr>
          <w:rFonts w:hint="eastAsia"/>
          <w:b/>
        </w:rPr>
        <w:t xml:space="preserve"> </w:t>
      </w:r>
      <w:r w:rsidR="00521633">
        <w:rPr>
          <w:b/>
        </w:rPr>
        <w:t>application.properties</w:t>
      </w:r>
      <w:r w:rsidR="00320840" w:rsidRPr="00521633">
        <w:rPr>
          <w:rFonts w:hint="eastAsia"/>
          <w:b/>
        </w:rPr>
        <w:t>配置</w:t>
      </w:r>
      <w:r w:rsidR="00123A43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840" w:rsidTr="00320840">
        <w:tc>
          <w:tcPr>
            <w:tcW w:w="8522" w:type="dxa"/>
          </w:tcPr>
          <w:p w:rsidR="00320840" w:rsidRPr="00320840" w:rsidRDefault="00123A43" w:rsidP="003208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123A4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spring.dubbo.application.name=</w:t>
            </w:r>
            <w:r w:rsidRPr="00123A4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order-web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spring.dubbo.registry.protocol</w:t>
            </w:r>
            <w:r w:rsidR="00320840"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zookeeper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spring.dubbo.registry.address</w:t>
            </w:r>
            <w:r w:rsidR="00320840"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192.168.67.159:2181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spring.dubbo.base-package</w:t>
            </w:r>
            <w:r w:rsidR="00320840"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com.atguigu.gmall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spring.dubbo.protocol.name</w:t>
            </w:r>
            <w:r w:rsidR="00320840"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dubbo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spring.dubbo.consumer.timeout</w:t>
            </w:r>
            <w:r w:rsidR="00320840"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10000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spring.dubbo.consumer.check</w:t>
            </w:r>
            <w:r w:rsidR="00320840" w:rsidRPr="0032084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="00320840" w:rsidRPr="0032084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false</w:t>
            </w:r>
          </w:p>
        </w:tc>
      </w:tr>
    </w:tbl>
    <w:p w:rsidR="00741C84" w:rsidRPr="001F6C9E" w:rsidRDefault="00741C84" w:rsidP="00741C84">
      <w:pPr>
        <w:rPr>
          <w:color w:val="FF0000"/>
        </w:rPr>
      </w:pPr>
      <w:r>
        <w:rPr>
          <w:rFonts w:hint="eastAsia"/>
          <w:color w:val="FF0000"/>
        </w:rPr>
        <w:t xml:space="preserve">consumer.timeout  </w:t>
      </w:r>
      <w:r>
        <w:rPr>
          <w:rFonts w:hint="eastAsia"/>
          <w:color w:val="FF0000"/>
        </w:rPr>
        <w:t>是访问</w:t>
      </w:r>
      <w:r w:rsidR="002E421A">
        <w:rPr>
          <w:rFonts w:hint="eastAsia"/>
          <w:color w:val="FF0000"/>
        </w:rPr>
        <w:t>提供端</w:t>
      </w:r>
      <w:r>
        <w:rPr>
          <w:rFonts w:hint="eastAsia"/>
          <w:color w:val="FF0000"/>
        </w:rPr>
        <w:t>服务的超时时间，默认是</w:t>
      </w:r>
      <w:r>
        <w:rPr>
          <w:rFonts w:hint="eastAsia"/>
          <w:color w:val="FF0000"/>
        </w:rPr>
        <w:t>1000</w:t>
      </w:r>
      <w:r>
        <w:rPr>
          <w:rFonts w:hint="eastAsia"/>
          <w:color w:val="FF0000"/>
        </w:rPr>
        <w:t>毫秒</w:t>
      </w:r>
    </w:p>
    <w:p w:rsidR="00741C84" w:rsidRDefault="00741C84" w:rsidP="00741C84">
      <w:pPr>
        <w:rPr>
          <w:color w:val="FF0000"/>
        </w:rPr>
      </w:pPr>
      <w:r>
        <w:rPr>
          <w:color w:val="FF0000"/>
        </w:rPr>
        <w:t>consumer.check</w:t>
      </w:r>
      <w:r w:rsidRPr="00E36A17">
        <w:rPr>
          <w:rFonts w:hint="eastAsia"/>
          <w:color w:val="FF0000"/>
        </w:rPr>
        <w:t xml:space="preserve"> </w:t>
      </w:r>
      <w:r w:rsidRPr="00E36A17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启动</w:t>
      </w:r>
      <w:r w:rsidR="002E421A">
        <w:rPr>
          <w:rFonts w:hint="eastAsia"/>
          <w:color w:val="FF0000"/>
        </w:rPr>
        <w:t>消费端</w:t>
      </w:r>
      <w:r>
        <w:rPr>
          <w:rFonts w:hint="eastAsia"/>
          <w:color w:val="FF0000"/>
        </w:rPr>
        <w:t>时，是否检查服务端能否正常访问。如果选择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，那启动</w:t>
      </w:r>
      <w:r w:rsidR="002E421A">
        <w:rPr>
          <w:rFonts w:hint="eastAsia"/>
          <w:color w:val="FF0000"/>
        </w:rPr>
        <w:t>消费端</w:t>
      </w:r>
      <w:r>
        <w:rPr>
          <w:rFonts w:hint="eastAsia"/>
          <w:color w:val="FF0000"/>
        </w:rPr>
        <w:t>时，必须保证</w:t>
      </w:r>
      <w:r w:rsidR="002E421A">
        <w:rPr>
          <w:rFonts w:hint="eastAsia"/>
          <w:color w:val="FF0000"/>
        </w:rPr>
        <w:t>提供端</w:t>
      </w:r>
      <w:r>
        <w:rPr>
          <w:rFonts w:hint="eastAsia"/>
          <w:color w:val="FF0000"/>
        </w:rPr>
        <w:t>服务正常，否则接口无法注入。</w:t>
      </w:r>
    </w:p>
    <w:p w:rsidR="008A2CEF" w:rsidRPr="00B8290E" w:rsidRDefault="002E421A" w:rsidP="008A2CEF">
      <w:pPr>
        <w:rPr>
          <w:b/>
        </w:rPr>
      </w:pPr>
      <w:r w:rsidRPr="00B8290E">
        <w:rPr>
          <w:rFonts w:hint="eastAsia"/>
          <w:b/>
        </w:rPr>
        <w:t>消费端</w:t>
      </w:r>
      <w:r w:rsidR="008A2CEF" w:rsidRPr="00B8290E">
        <w:rPr>
          <w:rFonts w:hint="eastAsia"/>
          <w:b/>
        </w:rPr>
        <w:t>代码</w:t>
      </w:r>
    </w:p>
    <w:p w:rsidR="008A2CEF" w:rsidRPr="008A2CEF" w:rsidRDefault="008A2CEF" w:rsidP="005B4CEC">
      <w:r>
        <w:rPr>
          <w:rFonts w:hint="eastAsia"/>
        </w:rPr>
        <w:t xml:space="preserve">  </w:t>
      </w:r>
      <w:r>
        <w:rPr>
          <w:rFonts w:hint="eastAsia"/>
        </w:rPr>
        <w:t>使用起来也比较简单，只要把原来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改成</w:t>
      </w:r>
      <w:r>
        <w:rPr>
          <w:rFonts w:hint="eastAsia"/>
        </w:rPr>
        <w:t>@Reference</w:t>
      </w:r>
      <w:r>
        <w:rPr>
          <w:rFonts w:hint="eastAsia"/>
        </w:rPr>
        <w:t>就可以</w:t>
      </w:r>
      <w:r>
        <w:rPr>
          <w:rFonts w:hint="eastAsia"/>
        </w:rPr>
        <w:t xml:space="preserve"> </w:t>
      </w:r>
      <w:r>
        <w:rPr>
          <w:rFonts w:hint="eastAsia"/>
        </w:rPr>
        <w:t>注意引用的包是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2CEF" w:rsidTr="008A2CEF">
        <w:tc>
          <w:tcPr>
            <w:tcW w:w="8522" w:type="dxa"/>
          </w:tcPr>
          <w:p w:rsidR="008A2CEF" w:rsidRDefault="008A2CEF" w:rsidP="008A2CEF">
            <w:r w:rsidRPr="008A2CE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com.alibaba.dubbo.config.annotation.</w:t>
            </w:r>
            <w:r w:rsidRPr="008A2CEF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Reference</w:t>
            </w:r>
          </w:p>
        </w:tc>
      </w:tr>
    </w:tbl>
    <w:p w:rsidR="008A2CEF" w:rsidRPr="008A2CEF" w:rsidRDefault="008A2CEF" w:rsidP="008A2CEF">
      <w:r>
        <w:rPr>
          <w:rFonts w:hint="eastAsia"/>
        </w:rPr>
        <w:t>不要引用错了</w:t>
      </w:r>
    </w:p>
    <w:p w:rsidR="008A2CEF" w:rsidRDefault="008A2CEF" w:rsidP="00741C84">
      <w:pPr>
        <w:rPr>
          <w:color w:val="FF0000"/>
        </w:rPr>
      </w:pPr>
      <w:r>
        <w:rPr>
          <w:noProof/>
        </w:rPr>
        <w:drawing>
          <wp:inline distT="0" distB="0" distL="0" distR="0" wp14:anchorId="771201C7" wp14:editId="5B1BD3EC">
            <wp:extent cx="4838700" cy="1733550"/>
            <wp:effectExtent l="190500" t="190500" r="190500" b="1905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CEF" w:rsidRDefault="00D427BB" w:rsidP="00521633">
      <w:pPr>
        <w:pStyle w:val="4"/>
      </w:pPr>
      <w:r>
        <w:rPr>
          <w:rFonts w:hint="eastAsia"/>
        </w:rPr>
        <w:t xml:space="preserve">4.3.5 </w:t>
      </w:r>
      <w:r>
        <w:rPr>
          <w:rFonts w:hint="eastAsia"/>
        </w:rPr>
        <w:t>启动测试</w:t>
      </w:r>
    </w:p>
    <w:p w:rsidR="008A2CEF" w:rsidRDefault="00EC2E8A" w:rsidP="00EC2E8A">
      <w:r>
        <w:rPr>
          <w:rFonts w:hint="eastAsia"/>
        </w:rPr>
        <w:t>那么这时候就可以测试</w:t>
      </w:r>
      <w:r w:rsidR="002E421A">
        <w:rPr>
          <w:rFonts w:hint="eastAsia"/>
        </w:rPr>
        <w:t>消费端</w:t>
      </w:r>
      <w:r>
        <w:rPr>
          <w:rFonts w:hint="eastAsia"/>
        </w:rPr>
        <w:t>和服务端了</w:t>
      </w:r>
    </w:p>
    <w:p w:rsidR="00EC2E8A" w:rsidRDefault="00EC2E8A" w:rsidP="00EC2E8A">
      <w:r>
        <w:rPr>
          <w:rFonts w:hint="eastAsia"/>
        </w:rPr>
        <w:t>分别启动</w:t>
      </w:r>
      <w:r>
        <w:rPr>
          <w:rFonts w:hint="eastAsia"/>
        </w:rPr>
        <w:t>order-web</w:t>
      </w:r>
      <w:r>
        <w:rPr>
          <w:rFonts w:hint="eastAsia"/>
        </w:rPr>
        <w:t>模块和</w:t>
      </w:r>
      <w:r>
        <w:rPr>
          <w:rFonts w:hint="eastAsia"/>
        </w:rPr>
        <w:t>usermanage</w:t>
      </w:r>
      <w:r>
        <w:rPr>
          <w:rFonts w:hint="eastAsia"/>
        </w:rPr>
        <w:t>模块</w:t>
      </w:r>
    </w:p>
    <w:p w:rsidR="00EC2E8A" w:rsidRDefault="00EC2E8A" w:rsidP="00EC2E8A">
      <w:r>
        <w:rPr>
          <w:rFonts w:hint="eastAsia"/>
        </w:rPr>
        <w:t>然后访问</w:t>
      </w:r>
    </w:p>
    <w:p w:rsidR="00320840" w:rsidRDefault="00EC2E8A" w:rsidP="00A24B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F12BA06" wp14:editId="3063D332">
            <wp:extent cx="5274310" cy="531495"/>
            <wp:effectExtent l="190500" t="190500" r="193040" b="1924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6C9E" w:rsidRDefault="00EC2E8A" w:rsidP="00A24B68">
      <w:pPr>
        <w:rPr>
          <w:sz w:val="28"/>
        </w:rPr>
      </w:pPr>
      <w:r>
        <w:rPr>
          <w:rFonts w:hint="eastAsia"/>
          <w:sz w:val="28"/>
        </w:rPr>
        <w:t>说明</w:t>
      </w:r>
      <w:r>
        <w:rPr>
          <w:rFonts w:hint="eastAsia"/>
          <w:sz w:val="28"/>
        </w:rPr>
        <w:t>controller</w:t>
      </w:r>
      <w:r>
        <w:rPr>
          <w:rFonts w:hint="eastAsia"/>
          <w:sz w:val="28"/>
        </w:rPr>
        <w:t>可以通过</w:t>
      </w:r>
      <w:r>
        <w:rPr>
          <w:rFonts w:hint="eastAsia"/>
          <w:sz w:val="28"/>
        </w:rPr>
        <w:t>dubbo</w:t>
      </w:r>
      <w:r>
        <w:rPr>
          <w:rFonts w:hint="eastAsia"/>
          <w:sz w:val="28"/>
        </w:rPr>
        <w:t>调用不同模块的</w:t>
      </w:r>
      <w:r>
        <w:rPr>
          <w:rFonts w:hint="eastAsia"/>
          <w:sz w:val="28"/>
        </w:rPr>
        <w:t>service</w:t>
      </w:r>
    </w:p>
    <w:p w:rsidR="001F6C9E" w:rsidRDefault="001C0701" w:rsidP="00A24B68">
      <w:pPr>
        <w:rPr>
          <w:sz w:val="28"/>
        </w:rPr>
      </w:pPr>
      <w:r>
        <w:rPr>
          <w:rFonts w:hint="eastAsia"/>
          <w:sz w:val="28"/>
        </w:rPr>
        <w:t>我们也可以通过</w:t>
      </w:r>
      <w:r>
        <w:rPr>
          <w:rFonts w:hint="eastAsia"/>
          <w:sz w:val="28"/>
        </w:rPr>
        <w:t>dubbo-</w:t>
      </w:r>
      <w:r>
        <w:rPr>
          <w:sz w:val="28"/>
        </w:rPr>
        <w:t>admin</w:t>
      </w:r>
      <w:r>
        <w:rPr>
          <w:rFonts w:hint="eastAsia"/>
          <w:sz w:val="28"/>
        </w:rPr>
        <w:t>进行观察：</w:t>
      </w:r>
    </w:p>
    <w:p w:rsidR="00077DE2" w:rsidRDefault="002E421A" w:rsidP="00A24B68">
      <w:pPr>
        <w:rPr>
          <w:sz w:val="28"/>
        </w:rPr>
      </w:pPr>
      <w:r>
        <w:rPr>
          <w:rFonts w:hint="eastAsia"/>
          <w:sz w:val="28"/>
        </w:rPr>
        <w:t>消费端</w:t>
      </w:r>
    </w:p>
    <w:p w:rsidR="00077DE2" w:rsidRDefault="00077DE2" w:rsidP="00A24B68">
      <w:pPr>
        <w:rPr>
          <w:sz w:val="28"/>
        </w:rPr>
      </w:pPr>
      <w:r>
        <w:rPr>
          <w:noProof/>
        </w:rPr>
        <w:drawing>
          <wp:inline distT="0" distB="0" distL="0" distR="0" wp14:anchorId="404F177F" wp14:editId="54B52352">
            <wp:extent cx="5274310" cy="2084705"/>
            <wp:effectExtent l="190500" t="190500" r="193040" b="1822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6C9E" w:rsidRDefault="002E421A" w:rsidP="00A24B68">
      <w:pPr>
        <w:rPr>
          <w:sz w:val="28"/>
        </w:rPr>
      </w:pPr>
      <w:r>
        <w:rPr>
          <w:rFonts w:hint="eastAsia"/>
          <w:sz w:val="28"/>
        </w:rPr>
        <w:t>提供端</w:t>
      </w:r>
    </w:p>
    <w:p w:rsidR="001F6C9E" w:rsidRPr="00032F11" w:rsidRDefault="00077DE2" w:rsidP="00A24B68">
      <w:pPr>
        <w:rPr>
          <w:sz w:val="28"/>
        </w:rPr>
      </w:pPr>
      <w:r>
        <w:rPr>
          <w:noProof/>
        </w:rPr>
        <w:drawing>
          <wp:inline distT="0" distB="0" distL="0" distR="0" wp14:anchorId="18013487" wp14:editId="63A1B1BE">
            <wp:extent cx="5274310" cy="1059180"/>
            <wp:effectExtent l="190500" t="190500" r="193040" b="1981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8B8" w:rsidRDefault="001E3F56" w:rsidP="00A24B68">
      <w:pPr>
        <w:rPr>
          <w:sz w:val="28"/>
        </w:rPr>
      </w:pPr>
      <w:r>
        <w:rPr>
          <w:rFonts w:hint="eastAsia"/>
          <w:sz w:val="28"/>
        </w:rPr>
        <w:t>那么我们的分布式就可以基于这种方式实现不同模块间的调用。每一个实现服务的</w:t>
      </w:r>
      <w:r w:rsidR="002E421A">
        <w:rPr>
          <w:rFonts w:hint="eastAsia"/>
          <w:sz w:val="28"/>
        </w:rPr>
        <w:t>消费端</w:t>
      </w:r>
      <w:r>
        <w:rPr>
          <w:rFonts w:hint="eastAsia"/>
          <w:sz w:val="28"/>
        </w:rPr>
        <w:t>和</w:t>
      </w:r>
      <w:r w:rsidR="002E421A">
        <w:rPr>
          <w:rFonts w:hint="eastAsia"/>
          <w:sz w:val="28"/>
        </w:rPr>
        <w:t>提供端</w:t>
      </w:r>
      <w:r>
        <w:rPr>
          <w:rFonts w:hint="eastAsia"/>
          <w:sz w:val="28"/>
        </w:rPr>
        <w:t>分离。</w:t>
      </w:r>
    </w:p>
    <w:p w:rsidR="00A178B8" w:rsidRDefault="00B0596E" w:rsidP="00A24B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B3E496" wp14:editId="4F55391D">
            <wp:extent cx="4023360" cy="2698548"/>
            <wp:effectExtent l="0" t="0" r="0" b="698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4313" cy="27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28" w:rsidRDefault="00B43B29" w:rsidP="00A24B68">
      <w:pPr>
        <w:rPr>
          <w:sz w:val="28"/>
        </w:rPr>
      </w:pPr>
      <w:r>
        <w:rPr>
          <w:sz w:val="28"/>
        </w:rPr>
        <w:t xml:space="preserve"> </w:t>
      </w:r>
    </w:p>
    <w:p w:rsidR="00577EDF" w:rsidRPr="00D65B76" w:rsidRDefault="00577EDF" w:rsidP="00D65B76">
      <w:pPr>
        <w:spacing w:line="240" w:lineRule="auto"/>
      </w:pPr>
    </w:p>
    <w:sectPr w:rsidR="00577EDF" w:rsidRPr="00D65B76">
      <w:headerReference w:type="even" r:id="rId54"/>
      <w:headerReference w:type="default" r:id="rId55"/>
      <w:footerReference w:type="default" r:id="rId56"/>
      <w:headerReference w:type="firs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FB" w:rsidRDefault="00BC30FB" w:rsidP="009D6397">
      <w:r>
        <w:separator/>
      </w:r>
    </w:p>
  </w:endnote>
  <w:endnote w:type="continuationSeparator" w:id="0">
    <w:p w:rsidR="00BC30FB" w:rsidRDefault="00BC30F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33060"/>
      <w:docPartObj>
        <w:docPartGallery w:val="Page Numbers (Bottom of Page)"/>
        <w:docPartUnique/>
      </w:docPartObj>
    </w:sdtPr>
    <w:sdtEndPr/>
    <w:sdtContent>
      <w:p w:rsidR="00173E92" w:rsidRDefault="00173E92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D5E" w:rsidRPr="000E2D5E">
          <w:rPr>
            <w:noProof/>
            <w:lang w:val="zh-CN"/>
          </w:rPr>
          <w:t>36</w:t>
        </w:r>
        <w:r>
          <w:fldChar w:fldCharType="end"/>
        </w:r>
      </w:p>
    </w:sdtContent>
  </w:sdt>
  <w:p w:rsidR="00173E92" w:rsidRPr="00230E2F" w:rsidRDefault="00173E92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FB" w:rsidRDefault="00BC30FB" w:rsidP="009D6397">
      <w:r>
        <w:separator/>
      </w:r>
    </w:p>
  </w:footnote>
  <w:footnote w:type="continuationSeparator" w:id="0">
    <w:p w:rsidR="00BC30FB" w:rsidRDefault="00BC30FB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92" w:rsidRDefault="00BC30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92" w:rsidRDefault="00BC30FB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173E92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73E92">
      <w:rPr>
        <w:rFonts w:hint="eastAsia"/>
      </w:rPr>
      <w:t xml:space="preserve">                              </w:t>
    </w:r>
    <w:r w:rsidR="00173E92">
      <w:rPr>
        <w:rFonts w:ascii="华文细黑" w:eastAsia="华文细黑" w:hAnsi="华文细黑" w:hint="eastAsia"/>
        <w:b/>
        <w:color w:val="006600"/>
        <w:sz w:val="28"/>
      </w:rPr>
      <w:t>电商项目课程</w:t>
    </w:r>
  </w:p>
  <w:p w:rsidR="00173E92" w:rsidRPr="00E15D62" w:rsidRDefault="00173E92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92" w:rsidRDefault="00BC30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B30BFD"/>
    <w:multiLevelType w:val="hybridMultilevel"/>
    <w:tmpl w:val="12024A76"/>
    <w:lvl w:ilvl="0" w:tplc="071E563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FA23FF"/>
    <w:multiLevelType w:val="hybridMultilevel"/>
    <w:tmpl w:val="B582D4D8"/>
    <w:lvl w:ilvl="0" w:tplc="071E563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05D1"/>
    <w:rsid w:val="00011F8D"/>
    <w:rsid w:val="00013FC6"/>
    <w:rsid w:val="00031160"/>
    <w:rsid w:val="00032968"/>
    <w:rsid w:val="00032F11"/>
    <w:rsid w:val="0004437C"/>
    <w:rsid w:val="0005600E"/>
    <w:rsid w:val="00061382"/>
    <w:rsid w:val="00063EDB"/>
    <w:rsid w:val="00066A34"/>
    <w:rsid w:val="00067B96"/>
    <w:rsid w:val="0007573F"/>
    <w:rsid w:val="00077DE2"/>
    <w:rsid w:val="00096987"/>
    <w:rsid w:val="000A722E"/>
    <w:rsid w:val="000B17B3"/>
    <w:rsid w:val="000B2B7E"/>
    <w:rsid w:val="000C0446"/>
    <w:rsid w:val="000C0CCA"/>
    <w:rsid w:val="000C357D"/>
    <w:rsid w:val="000E2D5E"/>
    <w:rsid w:val="000E2DE8"/>
    <w:rsid w:val="000E7137"/>
    <w:rsid w:val="000F3256"/>
    <w:rsid w:val="001006F2"/>
    <w:rsid w:val="00112994"/>
    <w:rsid w:val="00117DB3"/>
    <w:rsid w:val="00122992"/>
    <w:rsid w:val="00123A43"/>
    <w:rsid w:val="001274DC"/>
    <w:rsid w:val="0012788C"/>
    <w:rsid w:val="00130346"/>
    <w:rsid w:val="00130B5F"/>
    <w:rsid w:val="00132195"/>
    <w:rsid w:val="00144565"/>
    <w:rsid w:val="00153424"/>
    <w:rsid w:val="00163E69"/>
    <w:rsid w:val="00173E92"/>
    <w:rsid w:val="00191B44"/>
    <w:rsid w:val="001950F0"/>
    <w:rsid w:val="001A0772"/>
    <w:rsid w:val="001C0701"/>
    <w:rsid w:val="001C5332"/>
    <w:rsid w:val="001C69B9"/>
    <w:rsid w:val="001D6947"/>
    <w:rsid w:val="001D7129"/>
    <w:rsid w:val="001E1475"/>
    <w:rsid w:val="001E3F56"/>
    <w:rsid w:val="001F4860"/>
    <w:rsid w:val="001F5933"/>
    <w:rsid w:val="001F6C9E"/>
    <w:rsid w:val="00201488"/>
    <w:rsid w:val="002149EC"/>
    <w:rsid w:val="00216C27"/>
    <w:rsid w:val="0022555C"/>
    <w:rsid w:val="00230E2F"/>
    <w:rsid w:val="00232222"/>
    <w:rsid w:val="00232D13"/>
    <w:rsid w:val="00250F3D"/>
    <w:rsid w:val="00252515"/>
    <w:rsid w:val="00283A63"/>
    <w:rsid w:val="00290C43"/>
    <w:rsid w:val="00291909"/>
    <w:rsid w:val="00294A7D"/>
    <w:rsid w:val="002A08E1"/>
    <w:rsid w:val="002C4628"/>
    <w:rsid w:val="002D57C0"/>
    <w:rsid w:val="002D646A"/>
    <w:rsid w:val="002D7A92"/>
    <w:rsid w:val="002E3032"/>
    <w:rsid w:val="002E421A"/>
    <w:rsid w:val="002E6375"/>
    <w:rsid w:val="002E6E3E"/>
    <w:rsid w:val="002F5565"/>
    <w:rsid w:val="002F5902"/>
    <w:rsid w:val="00302593"/>
    <w:rsid w:val="00320840"/>
    <w:rsid w:val="0032283A"/>
    <w:rsid w:val="003336EF"/>
    <w:rsid w:val="00335F90"/>
    <w:rsid w:val="00343D66"/>
    <w:rsid w:val="00362F54"/>
    <w:rsid w:val="00363E3A"/>
    <w:rsid w:val="00365075"/>
    <w:rsid w:val="00381D66"/>
    <w:rsid w:val="00384F1C"/>
    <w:rsid w:val="00395A8F"/>
    <w:rsid w:val="003A20D8"/>
    <w:rsid w:val="003A2D47"/>
    <w:rsid w:val="003A4F82"/>
    <w:rsid w:val="003A7886"/>
    <w:rsid w:val="003B6827"/>
    <w:rsid w:val="003C0F88"/>
    <w:rsid w:val="003C23D9"/>
    <w:rsid w:val="003C4102"/>
    <w:rsid w:val="003D670D"/>
    <w:rsid w:val="003E062B"/>
    <w:rsid w:val="003E76FB"/>
    <w:rsid w:val="003F1A2E"/>
    <w:rsid w:val="003F1CDC"/>
    <w:rsid w:val="003F5F43"/>
    <w:rsid w:val="003F5F6D"/>
    <w:rsid w:val="00405FC0"/>
    <w:rsid w:val="004125E1"/>
    <w:rsid w:val="00420F2D"/>
    <w:rsid w:val="00421B20"/>
    <w:rsid w:val="004227FA"/>
    <w:rsid w:val="00434093"/>
    <w:rsid w:val="004523E6"/>
    <w:rsid w:val="00454E6B"/>
    <w:rsid w:val="00473490"/>
    <w:rsid w:val="00476E9A"/>
    <w:rsid w:val="00483030"/>
    <w:rsid w:val="0049712C"/>
    <w:rsid w:val="004A1FFE"/>
    <w:rsid w:val="004B1BEE"/>
    <w:rsid w:val="004B5E13"/>
    <w:rsid w:val="004B7E28"/>
    <w:rsid w:val="00505DBD"/>
    <w:rsid w:val="005130CC"/>
    <w:rsid w:val="00521633"/>
    <w:rsid w:val="00521767"/>
    <w:rsid w:val="0052569C"/>
    <w:rsid w:val="005441A8"/>
    <w:rsid w:val="00547484"/>
    <w:rsid w:val="00555782"/>
    <w:rsid w:val="005566FF"/>
    <w:rsid w:val="0056549C"/>
    <w:rsid w:val="00576490"/>
    <w:rsid w:val="00577EDF"/>
    <w:rsid w:val="00581EAA"/>
    <w:rsid w:val="005826BE"/>
    <w:rsid w:val="005844B9"/>
    <w:rsid w:val="00586855"/>
    <w:rsid w:val="0059026F"/>
    <w:rsid w:val="005A5B60"/>
    <w:rsid w:val="005A6408"/>
    <w:rsid w:val="005A67B1"/>
    <w:rsid w:val="005A78D6"/>
    <w:rsid w:val="005B3098"/>
    <w:rsid w:val="005B4CEC"/>
    <w:rsid w:val="005B6027"/>
    <w:rsid w:val="005C03C4"/>
    <w:rsid w:val="005C07E6"/>
    <w:rsid w:val="005C6D03"/>
    <w:rsid w:val="005D190D"/>
    <w:rsid w:val="005E3E3E"/>
    <w:rsid w:val="005F3FE4"/>
    <w:rsid w:val="005F78BF"/>
    <w:rsid w:val="00611151"/>
    <w:rsid w:val="00613A01"/>
    <w:rsid w:val="006145BB"/>
    <w:rsid w:val="00615E5B"/>
    <w:rsid w:val="006174ED"/>
    <w:rsid w:val="00630128"/>
    <w:rsid w:val="006309FE"/>
    <w:rsid w:val="00632F61"/>
    <w:rsid w:val="00646877"/>
    <w:rsid w:val="00647362"/>
    <w:rsid w:val="00654EC8"/>
    <w:rsid w:val="006666CE"/>
    <w:rsid w:val="00673198"/>
    <w:rsid w:val="00692623"/>
    <w:rsid w:val="00693F57"/>
    <w:rsid w:val="00695C93"/>
    <w:rsid w:val="006B21BF"/>
    <w:rsid w:val="006B4C14"/>
    <w:rsid w:val="006B7AE5"/>
    <w:rsid w:val="006C3934"/>
    <w:rsid w:val="006C6267"/>
    <w:rsid w:val="006D7953"/>
    <w:rsid w:val="006D7FF7"/>
    <w:rsid w:val="006E0557"/>
    <w:rsid w:val="006E3799"/>
    <w:rsid w:val="006E5A22"/>
    <w:rsid w:val="00704EC2"/>
    <w:rsid w:val="00705771"/>
    <w:rsid w:val="00705EAD"/>
    <w:rsid w:val="00713A74"/>
    <w:rsid w:val="00721601"/>
    <w:rsid w:val="00723510"/>
    <w:rsid w:val="007338FD"/>
    <w:rsid w:val="00741C84"/>
    <w:rsid w:val="0074357E"/>
    <w:rsid w:val="0075391B"/>
    <w:rsid w:val="0075523B"/>
    <w:rsid w:val="0076340D"/>
    <w:rsid w:val="00763504"/>
    <w:rsid w:val="00771BFA"/>
    <w:rsid w:val="00773620"/>
    <w:rsid w:val="00784F9F"/>
    <w:rsid w:val="007A094A"/>
    <w:rsid w:val="007B3449"/>
    <w:rsid w:val="007B70AF"/>
    <w:rsid w:val="007C05BB"/>
    <w:rsid w:val="007C2257"/>
    <w:rsid w:val="007C240C"/>
    <w:rsid w:val="007C25BF"/>
    <w:rsid w:val="007C6D7C"/>
    <w:rsid w:val="007D2401"/>
    <w:rsid w:val="007D2DDA"/>
    <w:rsid w:val="007E0445"/>
    <w:rsid w:val="007E0BAC"/>
    <w:rsid w:val="007E37F6"/>
    <w:rsid w:val="007E49D3"/>
    <w:rsid w:val="007F090F"/>
    <w:rsid w:val="007F16C5"/>
    <w:rsid w:val="008040B2"/>
    <w:rsid w:val="00815734"/>
    <w:rsid w:val="00822A51"/>
    <w:rsid w:val="00833CE7"/>
    <w:rsid w:val="00841270"/>
    <w:rsid w:val="0084420F"/>
    <w:rsid w:val="00856FC1"/>
    <w:rsid w:val="008653C1"/>
    <w:rsid w:val="00871244"/>
    <w:rsid w:val="00874772"/>
    <w:rsid w:val="00887FF8"/>
    <w:rsid w:val="008A2CEF"/>
    <w:rsid w:val="008C28B9"/>
    <w:rsid w:val="008C3D18"/>
    <w:rsid w:val="008C7A9E"/>
    <w:rsid w:val="008D0A52"/>
    <w:rsid w:val="008D2563"/>
    <w:rsid w:val="008E7A4B"/>
    <w:rsid w:val="008F5F55"/>
    <w:rsid w:val="0090309D"/>
    <w:rsid w:val="009030CE"/>
    <w:rsid w:val="00903581"/>
    <w:rsid w:val="009037FE"/>
    <w:rsid w:val="00911035"/>
    <w:rsid w:val="00912F7A"/>
    <w:rsid w:val="00925619"/>
    <w:rsid w:val="00930341"/>
    <w:rsid w:val="00936DA1"/>
    <w:rsid w:val="00940A7A"/>
    <w:rsid w:val="0095719C"/>
    <w:rsid w:val="0097544E"/>
    <w:rsid w:val="00985443"/>
    <w:rsid w:val="00985BC3"/>
    <w:rsid w:val="00987CE8"/>
    <w:rsid w:val="009921EC"/>
    <w:rsid w:val="00993EE2"/>
    <w:rsid w:val="009A3C31"/>
    <w:rsid w:val="009A762A"/>
    <w:rsid w:val="009B5021"/>
    <w:rsid w:val="009C04F0"/>
    <w:rsid w:val="009C49DD"/>
    <w:rsid w:val="009D54BF"/>
    <w:rsid w:val="009D5DA4"/>
    <w:rsid w:val="009D6397"/>
    <w:rsid w:val="009D75DB"/>
    <w:rsid w:val="009F39EE"/>
    <w:rsid w:val="00A02905"/>
    <w:rsid w:val="00A10F23"/>
    <w:rsid w:val="00A12866"/>
    <w:rsid w:val="00A178B8"/>
    <w:rsid w:val="00A215A6"/>
    <w:rsid w:val="00A24976"/>
    <w:rsid w:val="00A24B68"/>
    <w:rsid w:val="00A277D2"/>
    <w:rsid w:val="00A50E82"/>
    <w:rsid w:val="00A57507"/>
    <w:rsid w:val="00A60089"/>
    <w:rsid w:val="00A600B6"/>
    <w:rsid w:val="00A6705C"/>
    <w:rsid w:val="00A71545"/>
    <w:rsid w:val="00A72E42"/>
    <w:rsid w:val="00A92DD2"/>
    <w:rsid w:val="00AA1E0F"/>
    <w:rsid w:val="00AB247D"/>
    <w:rsid w:val="00AB6EF8"/>
    <w:rsid w:val="00AC3948"/>
    <w:rsid w:val="00AC6FA3"/>
    <w:rsid w:val="00AD7B77"/>
    <w:rsid w:val="00AE62C0"/>
    <w:rsid w:val="00AF0F41"/>
    <w:rsid w:val="00AF46DE"/>
    <w:rsid w:val="00B00A06"/>
    <w:rsid w:val="00B0596E"/>
    <w:rsid w:val="00B13958"/>
    <w:rsid w:val="00B14135"/>
    <w:rsid w:val="00B27218"/>
    <w:rsid w:val="00B30AD4"/>
    <w:rsid w:val="00B343E9"/>
    <w:rsid w:val="00B43B29"/>
    <w:rsid w:val="00B67BCE"/>
    <w:rsid w:val="00B7500B"/>
    <w:rsid w:val="00B7722E"/>
    <w:rsid w:val="00B8290E"/>
    <w:rsid w:val="00B94868"/>
    <w:rsid w:val="00BA4E9A"/>
    <w:rsid w:val="00BA5948"/>
    <w:rsid w:val="00BB756F"/>
    <w:rsid w:val="00BC30FB"/>
    <w:rsid w:val="00BD5153"/>
    <w:rsid w:val="00BE0E3C"/>
    <w:rsid w:val="00BE1821"/>
    <w:rsid w:val="00BE267C"/>
    <w:rsid w:val="00BF31B9"/>
    <w:rsid w:val="00BF7052"/>
    <w:rsid w:val="00C026BD"/>
    <w:rsid w:val="00C154A7"/>
    <w:rsid w:val="00C26D14"/>
    <w:rsid w:val="00C33E4C"/>
    <w:rsid w:val="00C34535"/>
    <w:rsid w:val="00C44A53"/>
    <w:rsid w:val="00C472C3"/>
    <w:rsid w:val="00C551EF"/>
    <w:rsid w:val="00C5674F"/>
    <w:rsid w:val="00C65A4E"/>
    <w:rsid w:val="00C76D2C"/>
    <w:rsid w:val="00C8119F"/>
    <w:rsid w:val="00C82085"/>
    <w:rsid w:val="00C91258"/>
    <w:rsid w:val="00C93441"/>
    <w:rsid w:val="00CA009F"/>
    <w:rsid w:val="00CA3491"/>
    <w:rsid w:val="00CB2EB5"/>
    <w:rsid w:val="00CB6DDF"/>
    <w:rsid w:val="00CC4286"/>
    <w:rsid w:val="00CD17BE"/>
    <w:rsid w:val="00CE1C01"/>
    <w:rsid w:val="00CF07F9"/>
    <w:rsid w:val="00D01740"/>
    <w:rsid w:val="00D01AC9"/>
    <w:rsid w:val="00D20B99"/>
    <w:rsid w:val="00D30F02"/>
    <w:rsid w:val="00D36DB8"/>
    <w:rsid w:val="00D372AF"/>
    <w:rsid w:val="00D37C89"/>
    <w:rsid w:val="00D37F62"/>
    <w:rsid w:val="00D427BB"/>
    <w:rsid w:val="00D438FA"/>
    <w:rsid w:val="00D51731"/>
    <w:rsid w:val="00D54F4E"/>
    <w:rsid w:val="00D61D8E"/>
    <w:rsid w:val="00D64F9F"/>
    <w:rsid w:val="00D6519D"/>
    <w:rsid w:val="00D65B76"/>
    <w:rsid w:val="00D67A24"/>
    <w:rsid w:val="00D71D34"/>
    <w:rsid w:val="00D7294E"/>
    <w:rsid w:val="00D74C34"/>
    <w:rsid w:val="00D8040D"/>
    <w:rsid w:val="00D85993"/>
    <w:rsid w:val="00D9076B"/>
    <w:rsid w:val="00D92575"/>
    <w:rsid w:val="00D97061"/>
    <w:rsid w:val="00DA405D"/>
    <w:rsid w:val="00DA4477"/>
    <w:rsid w:val="00DB1335"/>
    <w:rsid w:val="00DB7D8B"/>
    <w:rsid w:val="00DB7DD2"/>
    <w:rsid w:val="00DC22D7"/>
    <w:rsid w:val="00DC462C"/>
    <w:rsid w:val="00DD67E7"/>
    <w:rsid w:val="00DE205B"/>
    <w:rsid w:val="00DE6AA0"/>
    <w:rsid w:val="00E05850"/>
    <w:rsid w:val="00E15D62"/>
    <w:rsid w:val="00E15D7F"/>
    <w:rsid w:val="00E1665F"/>
    <w:rsid w:val="00E21A60"/>
    <w:rsid w:val="00E300AE"/>
    <w:rsid w:val="00E32E5A"/>
    <w:rsid w:val="00E341A0"/>
    <w:rsid w:val="00E36A17"/>
    <w:rsid w:val="00E4142F"/>
    <w:rsid w:val="00E42DAF"/>
    <w:rsid w:val="00E4643D"/>
    <w:rsid w:val="00E60344"/>
    <w:rsid w:val="00E62A80"/>
    <w:rsid w:val="00E7278B"/>
    <w:rsid w:val="00E7357E"/>
    <w:rsid w:val="00E747CD"/>
    <w:rsid w:val="00E81825"/>
    <w:rsid w:val="00E83100"/>
    <w:rsid w:val="00E857D0"/>
    <w:rsid w:val="00E908EE"/>
    <w:rsid w:val="00E93A14"/>
    <w:rsid w:val="00EA6FCB"/>
    <w:rsid w:val="00EB2B6B"/>
    <w:rsid w:val="00EB588D"/>
    <w:rsid w:val="00EB5BA9"/>
    <w:rsid w:val="00EC2E8A"/>
    <w:rsid w:val="00ED11D0"/>
    <w:rsid w:val="00EE5458"/>
    <w:rsid w:val="00EE79F0"/>
    <w:rsid w:val="00EF2C91"/>
    <w:rsid w:val="00F01CCB"/>
    <w:rsid w:val="00F04ABB"/>
    <w:rsid w:val="00F07766"/>
    <w:rsid w:val="00F100F9"/>
    <w:rsid w:val="00F10FEF"/>
    <w:rsid w:val="00F119DE"/>
    <w:rsid w:val="00F146E0"/>
    <w:rsid w:val="00F326AE"/>
    <w:rsid w:val="00F34E95"/>
    <w:rsid w:val="00F5110D"/>
    <w:rsid w:val="00F5550E"/>
    <w:rsid w:val="00F60A68"/>
    <w:rsid w:val="00F60E92"/>
    <w:rsid w:val="00F62C2D"/>
    <w:rsid w:val="00F6565C"/>
    <w:rsid w:val="00F65745"/>
    <w:rsid w:val="00F853BC"/>
    <w:rsid w:val="00F85DE7"/>
    <w:rsid w:val="00FA04F4"/>
    <w:rsid w:val="00FA0DC7"/>
    <w:rsid w:val="00FA15F4"/>
    <w:rsid w:val="00FA3794"/>
    <w:rsid w:val="00FA3BB4"/>
    <w:rsid w:val="00FC3B70"/>
    <w:rsid w:val="00FC3C9E"/>
    <w:rsid w:val="00FC506A"/>
    <w:rsid w:val="00FC62DE"/>
    <w:rsid w:val="00FD0035"/>
    <w:rsid w:val="00FD1E70"/>
    <w:rsid w:val="00FD2650"/>
    <w:rsid w:val="00FD3161"/>
    <w:rsid w:val="00FD5A5C"/>
    <w:rsid w:val="00FD60C0"/>
    <w:rsid w:val="00FE01B7"/>
    <w:rsid w:val="00FE4465"/>
    <w:rsid w:val="00FF388C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ACBFA8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BC41A-F3E6-4FD2-849F-BA05445F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14174</TotalTime>
  <Pages>40</Pages>
  <Words>3872</Words>
  <Characters>22077</Characters>
  <Application>Microsoft Office Word</Application>
  <DocSecurity>0</DocSecurity>
  <Lines>183</Lines>
  <Paragraphs>51</Paragraphs>
  <ScaleCrop>false</ScaleCrop>
  <Company/>
  <LinksUpToDate>false</LinksUpToDate>
  <CharactersWithSpaces>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张 晨</cp:lastModifiedBy>
  <cp:revision>339</cp:revision>
  <cp:lastPrinted>2014-02-13T02:31:00Z</cp:lastPrinted>
  <dcterms:created xsi:type="dcterms:W3CDTF">2013-07-13T17:44:00Z</dcterms:created>
  <dcterms:modified xsi:type="dcterms:W3CDTF">2018-05-06T10:44:00Z</dcterms:modified>
</cp:coreProperties>
</file>